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E5EE0" w14:textId="77777777" w:rsidR="00106955" w:rsidRDefault="00104D76" w:rsidP="00104D76">
      <w:pPr>
        <w:jc w:val="center"/>
        <w:rPr>
          <w:b/>
        </w:rPr>
      </w:pPr>
      <w:r>
        <w:rPr>
          <w:b/>
        </w:rPr>
        <w:t>THE P4 LANGUAGE CONSORTIUM</w:t>
      </w:r>
    </w:p>
    <w:p w14:paraId="351A72CB" w14:textId="77777777" w:rsidR="00104D76" w:rsidRDefault="00104D76" w:rsidP="00104D76">
      <w:pPr>
        <w:jc w:val="center"/>
        <w:rPr>
          <w:b/>
        </w:rPr>
      </w:pPr>
    </w:p>
    <w:p w14:paraId="52B2B128" w14:textId="77777777" w:rsidR="00104D76" w:rsidRDefault="00104D76" w:rsidP="00104D76">
      <w:pPr>
        <w:jc w:val="center"/>
        <w:rPr>
          <w:b/>
        </w:rPr>
      </w:pPr>
      <w:r>
        <w:rPr>
          <w:b/>
        </w:rPr>
        <w:t>MEMBERSHIP AGREEMENT</w:t>
      </w:r>
    </w:p>
    <w:p w14:paraId="2C433C73" w14:textId="77777777" w:rsidR="00104D76" w:rsidRDefault="00104D76" w:rsidP="00104D76">
      <w:pPr>
        <w:jc w:val="center"/>
        <w:rPr>
          <w:b/>
        </w:rPr>
      </w:pPr>
    </w:p>
    <w:p w14:paraId="2A72D75A" w14:textId="77777777" w:rsidR="00104D76" w:rsidRDefault="00104D76" w:rsidP="00106955"/>
    <w:p w14:paraId="3A98E6E7" w14:textId="79FEE6A7" w:rsidR="00106955" w:rsidRDefault="00106955" w:rsidP="00106955">
      <w:pPr>
        <w:jc w:val="both"/>
      </w:pPr>
      <w:r>
        <w:tab/>
        <w:t>This Membership Agreement (the “</w:t>
      </w:r>
      <w:r w:rsidRPr="00106955">
        <w:rPr>
          <w:b/>
          <w:i/>
        </w:rPr>
        <w:t>Agreement</w:t>
      </w:r>
      <w:r>
        <w:t>”) is entered into by and between ________</w:t>
      </w:r>
      <w:r w:rsidR="00DA2158">
        <w:t>_________________________________________</w:t>
      </w:r>
      <w:r>
        <w:t xml:space="preserve"> (“</w:t>
      </w:r>
      <w:r w:rsidRPr="00106955">
        <w:rPr>
          <w:b/>
          <w:i/>
        </w:rPr>
        <w:t>Member</w:t>
      </w:r>
      <w:r>
        <w:t>”) and The P4 Language Consortium (</w:t>
      </w:r>
      <w:r w:rsidR="00C541DD">
        <w:t xml:space="preserve">the </w:t>
      </w:r>
      <w:r>
        <w:t>“</w:t>
      </w:r>
      <w:r w:rsidR="00C541DD" w:rsidRPr="00C541DD">
        <w:rPr>
          <w:b/>
          <w:i/>
        </w:rPr>
        <w:t>Consortium</w:t>
      </w:r>
      <w:r>
        <w:t>”) as of the date set forth below.</w:t>
      </w:r>
    </w:p>
    <w:p w14:paraId="47A44281" w14:textId="77777777" w:rsidR="00BD3A0D" w:rsidRDefault="00BD3A0D" w:rsidP="00106955">
      <w:pPr>
        <w:jc w:val="both"/>
      </w:pPr>
    </w:p>
    <w:p w14:paraId="03982808" w14:textId="66A46DE4" w:rsidR="00BD3A0D" w:rsidRDefault="00BD3A0D" w:rsidP="00CD048B">
      <w:pPr>
        <w:jc w:val="both"/>
      </w:pPr>
      <w:r>
        <w:tab/>
        <w:t xml:space="preserve">WHEREAS, </w:t>
      </w:r>
      <w:r w:rsidR="00C541DD">
        <w:t>P4 is a high-level language for programming future flexible network switches; and</w:t>
      </w:r>
    </w:p>
    <w:p w14:paraId="1B60AB9D" w14:textId="77777777" w:rsidR="00C541DD" w:rsidRDefault="00C541DD" w:rsidP="00CD048B">
      <w:pPr>
        <w:jc w:val="both"/>
      </w:pPr>
    </w:p>
    <w:p w14:paraId="4D18A516" w14:textId="65B5600D" w:rsidR="00C541DD" w:rsidRDefault="00C541DD" w:rsidP="00CD048B">
      <w:pPr>
        <w:jc w:val="both"/>
      </w:pPr>
      <w:r>
        <w:tab/>
        <w:t>WHEREAS, the main purpose of the Consortium is to create a thriving open source community to perfect the P4 language and encourage its widespread adoption to design network systems; and</w:t>
      </w:r>
    </w:p>
    <w:p w14:paraId="642EE2D1" w14:textId="77777777" w:rsidR="00CD048B" w:rsidRDefault="00CD048B" w:rsidP="00CD048B">
      <w:pPr>
        <w:jc w:val="both"/>
      </w:pPr>
    </w:p>
    <w:p w14:paraId="75C04563" w14:textId="0E03235E" w:rsidR="00CD048B" w:rsidRDefault="00CD048B" w:rsidP="00CD048B">
      <w:pPr>
        <w:jc w:val="both"/>
      </w:pPr>
      <w:r>
        <w:tab/>
        <w:t>WHERAS, the Consortium intends to make P4 available to the public through</w:t>
      </w:r>
      <w:r w:rsidR="009D74E7">
        <w:t xml:space="preserve"> </w:t>
      </w:r>
      <w:r>
        <w:t>a permissive open source license such as Apache 2.0 or BSD other substantially equivalent license;</w:t>
      </w:r>
    </w:p>
    <w:p w14:paraId="1BF01DD6" w14:textId="77777777" w:rsidR="00C541DD" w:rsidRDefault="00C541DD" w:rsidP="00CD048B">
      <w:pPr>
        <w:jc w:val="both"/>
      </w:pPr>
    </w:p>
    <w:p w14:paraId="7A32AD3C" w14:textId="1D1B0EAE" w:rsidR="00C541DD" w:rsidRDefault="00C541DD" w:rsidP="00CD048B">
      <w:pPr>
        <w:jc w:val="both"/>
      </w:pPr>
      <w:r>
        <w:tab/>
        <w:t>WHEREAS, the parties desire for Member to become an active member in the Consortium</w:t>
      </w:r>
      <w:r w:rsidR="00CD048B">
        <w:t xml:space="preserve"> and for Member’s contributions to P4 to be licensed to the public via</w:t>
      </w:r>
      <w:r w:rsidR="009D74E7">
        <w:t xml:space="preserve"> one or more of</w:t>
      </w:r>
      <w:r w:rsidR="00CD048B">
        <w:t xml:space="preserve"> the aforementioned open source license</w:t>
      </w:r>
      <w:r w:rsidR="009D74E7">
        <w:t>s</w:t>
      </w:r>
      <w:r w:rsidR="00ED685B">
        <w:t>;</w:t>
      </w:r>
    </w:p>
    <w:p w14:paraId="21837E9B" w14:textId="77777777" w:rsidR="00106955" w:rsidRDefault="00106955" w:rsidP="00106955">
      <w:pPr>
        <w:jc w:val="both"/>
      </w:pPr>
    </w:p>
    <w:p w14:paraId="4C9CCADD" w14:textId="1DC420AE" w:rsidR="00106955" w:rsidRDefault="00C541DD" w:rsidP="00106955">
      <w:pPr>
        <w:jc w:val="both"/>
      </w:pPr>
      <w:r>
        <w:tab/>
      </w:r>
      <w:r w:rsidR="00ED685B">
        <w:t xml:space="preserve">NOW, THEREFORE, </w:t>
      </w:r>
      <w:r>
        <w:t>Member and the Consortium</w:t>
      </w:r>
      <w:r w:rsidR="00106955">
        <w:t xml:space="preserve"> agree as follows:</w:t>
      </w:r>
    </w:p>
    <w:p w14:paraId="361F4FDC" w14:textId="77777777" w:rsidR="00106955" w:rsidRDefault="00106955" w:rsidP="00DF1CC5">
      <w:pPr>
        <w:jc w:val="both"/>
      </w:pPr>
    </w:p>
    <w:p w14:paraId="542D44FA" w14:textId="6A9E20E9" w:rsidR="00106955" w:rsidRDefault="00106955" w:rsidP="00CD048B">
      <w:pPr>
        <w:pStyle w:val="ListParagraph"/>
        <w:numPr>
          <w:ilvl w:val="0"/>
          <w:numId w:val="1"/>
        </w:numPr>
        <w:spacing w:before="120" w:after="120"/>
        <w:contextualSpacing w:val="0"/>
        <w:jc w:val="both"/>
      </w:pPr>
      <w:r w:rsidRPr="00106955">
        <w:rPr>
          <w:b/>
          <w:u w:val="single"/>
        </w:rPr>
        <w:t>Objectives</w:t>
      </w:r>
      <w:r w:rsidR="00C541DD">
        <w:t>.  The objectives of the Consortium</w:t>
      </w:r>
      <w:r>
        <w:t xml:space="preserve"> are as follows:</w:t>
      </w:r>
    </w:p>
    <w:p w14:paraId="2EAF4706" w14:textId="2EB89DE6" w:rsidR="00106955" w:rsidRDefault="00106955" w:rsidP="00CD048B">
      <w:pPr>
        <w:pStyle w:val="ListParagraph"/>
        <w:numPr>
          <w:ilvl w:val="1"/>
          <w:numId w:val="1"/>
        </w:numPr>
        <w:spacing w:before="120" w:after="120"/>
        <w:contextualSpacing w:val="0"/>
        <w:jc w:val="both"/>
      </w:pPr>
      <w:r>
        <w:t>To build an open source community dedicated to the use and improvement of the P4 language</w:t>
      </w:r>
    </w:p>
    <w:p w14:paraId="7DFB5A00" w14:textId="1CAAC356" w:rsidR="00106955" w:rsidRDefault="00106955" w:rsidP="00CD048B">
      <w:pPr>
        <w:pStyle w:val="ListParagraph"/>
        <w:numPr>
          <w:ilvl w:val="1"/>
          <w:numId w:val="1"/>
        </w:numPr>
        <w:spacing w:before="120" w:after="120"/>
        <w:contextualSpacing w:val="0"/>
        <w:jc w:val="both"/>
      </w:pPr>
      <w:r>
        <w:t>To utilize P4 to describe how a forwarding plane should process packets</w:t>
      </w:r>
    </w:p>
    <w:p w14:paraId="7B8E499B" w14:textId="511279E5" w:rsidR="00106955" w:rsidRDefault="00106955" w:rsidP="00CD048B">
      <w:pPr>
        <w:pStyle w:val="ListParagraph"/>
        <w:numPr>
          <w:ilvl w:val="1"/>
          <w:numId w:val="1"/>
        </w:numPr>
        <w:spacing w:before="120" w:after="120"/>
        <w:contextualSpacing w:val="0"/>
        <w:jc w:val="both"/>
      </w:pPr>
      <w:r>
        <w:t>To promote standardization and improvement of the P4 language</w:t>
      </w:r>
    </w:p>
    <w:p w14:paraId="5E146FD0" w14:textId="0D4BE5E0" w:rsidR="00106955" w:rsidRDefault="00106955" w:rsidP="00CD048B">
      <w:pPr>
        <w:pStyle w:val="ListParagraph"/>
        <w:numPr>
          <w:ilvl w:val="1"/>
          <w:numId w:val="1"/>
        </w:numPr>
        <w:spacing w:before="120" w:after="120"/>
        <w:contextualSpacing w:val="0"/>
        <w:jc w:val="both"/>
      </w:pPr>
      <w:r>
        <w:t>To enable industry participants to develop new technologies that function in accordance with the specification</w:t>
      </w:r>
    </w:p>
    <w:p w14:paraId="4CDB1F48" w14:textId="2D17F9BB" w:rsidR="00106955" w:rsidRDefault="00106955" w:rsidP="00CD048B">
      <w:pPr>
        <w:pStyle w:val="ListParagraph"/>
        <w:numPr>
          <w:ilvl w:val="1"/>
          <w:numId w:val="1"/>
        </w:numPr>
        <w:spacing w:before="120" w:after="120"/>
        <w:contextualSpacing w:val="0"/>
        <w:jc w:val="both"/>
      </w:pPr>
      <w:r>
        <w:t>To benefit consumers and the industry by facilitating adoption of the P4 language</w:t>
      </w:r>
    </w:p>
    <w:p w14:paraId="03329A86" w14:textId="07EBAED7" w:rsidR="007560C8" w:rsidRDefault="007560C8" w:rsidP="00CD048B">
      <w:pPr>
        <w:pStyle w:val="ListParagraph"/>
        <w:numPr>
          <w:ilvl w:val="0"/>
          <w:numId w:val="1"/>
        </w:numPr>
        <w:spacing w:after="120"/>
        <w:contextualSpacing w:val="0"/>
        <w:jc w:val="both"/>
      </w:pPr>
      <w:r>
        <w:rPr>
          <w:b/>
          <w:u w:val="single"/>
        </w:rPr>
        <w:t>Member Obligations</w:t>
      </w:r>
      <w:r>
        <w:t>.  Member agrees to:</w:t>
      </w:r>
    </w:p>
    <w:p w14:paraId="1F661BC8" w14:textId="6220DD6E" w:rsidR="007560C8" w:rsidRDefault="00C541DD" w:rsidP="00CD048B">
      <w:pPr>
        <w:pStyle w:val="ListParagraph"/>
        <w:numPr>
          <w:ilvl w:val="1"/>
          <w:numId w:val="1"/>
        </w:numPr>
        <w:spacing w:after="120"/>
        <w:contextualSpacing w:val="0"/>
        <w:jc w:val="both"/>
      </w:pPr>
      <w:r>
        <w:t>Conduct its activities in the Consortium</w:t>
      </w:r>
      <w:r w:rsidR="007560C8">
        <w:t xml:space="preserve"> in accordance with the above objectives</w:t>
      </w:r>
    </w:p>
    <w:p w14:paraId="1A31EA06" w14:textId="7A272CC6" w:rsidR="007560C8" w:rsidRPr="007560C8" w:rsidRDefault="00C541DD" w:rsidP="00CD048B">
      <w:pPr>
        <w:pStyle w:val="ListParagraph"/>
        <w:numPr>
          <w:ilvl w:val="1"/>
          <w:numId w:val="1"/>
        </w:numPr>
        <w:spacing w:after="120"/>
        <w:contextualSpacing w:val="0"/>
        <w:jc w:val="both"/>
      </w:pPr>
      <w:r>
        <w:t>Allow the Consortium</w:t>
      </w:r>
      <w:r w:rsidR="007560C8">
        <w:t xml:space="preserve"> to use Member’s nam</w:t>
      </w:r>
      <w:r>
        <w:t>e and logo (if applicable) on the Consortium</w:t>
      </w:r>
      <w:r w:rsidR="007560C8">
        <w:t xml:space="preserve">’s website and in </w:t>
      </w:r>
      <w:r>
        <w:t xml:space="preserve">the Consortium’s </w:t>
      </w:r>
      <w:r w:rsidR="007560C8">
        <w:t>other promotional materials</w:t>
      </w:r>
    </w:p>
    <w:p w14:paraId="2687A808" w14:textId="77777777" w:rsidR="009D74E7" w:rsidRDefault="009D74E7">
      <w:pPr>
        <w:rPr>
          <w:b/>
          <w:u w:val="single"/>
        </w:rPr>
      </w:pPr>
      <w:r>
        <w:rPr>
          <w:b/>
          <w:u w:val="single"/>
        </w:rPr>
        <w:br w:type="page"/>
      </w:r>
    </w:p>
    <w:p w14:paraId="33BE7840" w14:textId="4ED91E69" w:rsidR="00106955" w:rsidRDefault="00106955" w:rsidP="00CD048B">
      <w:pPr>
        <w:pStyle w:val="ListParagraph"/>
        <w:numPr>
          <w:ilvl w:val="0"/>
          <w:numId w:val="1"/>
        </w:numPr>
        <w:spacing w:after="120"/>
        <w:contextualSpacing w:val="0"/>
        <w:jc w:val="both"/>
      </w:pPr>
      <w:r>
        <w:rPr>
          <w:b/>
          <w:u w:val="single"/>
        </w:rPr>
        <w:lastRenderedPageBreak/>
        <w:t>Contributor License Agreement</w:t>
      </w:r>
      <w:r>
        <w:t xml:space="preserve">.  </w:t>
      </w:r>
      <w:r w:rsidR="001D3AB0">
        <w:t xml:space="preserve">If Member is an institution, Member agrees to the terms of the </w:t>
      </w:r>
      <w:r>
        <w:t>Institutional Contributor License Agreement</w:t>
      </w:r>
      <w:r w:rsidR="001D3AB0">
        <w:t xml:space="preserve"> attached as </w:t>
      </w:r>
      <w:r w:rsidR="001D3AB0">
        <w:rPr>
          <w:b/>
          <w:u w:val="single"/>
        </w:rPr>
        <w:t>Exhibit A</w:t>
      </w:r>
      <w:r w:rsidR="001D3AB0">
        <w:t xml:space="preserve">.  If Member is an individual, Member agrees to the terms of the </w:t>
      </w:r>
      <w:r w:rsidR="003E5CFB">
        <w:t>Individual Contributor License Agreem</w:t>
      </w:r>
      <w:r w:rsidR="001D3AB0">
        <w:t xml:space="preserve">ent attached as </w:t>
      </w:r>
      <w:r w:rsidR="001D3AB0" w:rsidRPr="001D3AB0">
        <w:rPr>
          <w:b/>
          <w:u w:val="single"/>
        </w:rPr>
        <w:t xml:space="preserve">Exhibit </w:t>
      </w:r>
      <w:r w:rsidR="00BA346A">
        <w:rPr>
          <w:b/>
          <w:u w:val="single"/>
        </w:rPr>
        <w:t>B</w:t>
      </w:r>
      <w:r w:rsidR="001D3AB0">
        <w:t xml:space="preserve">.  Exhibits A and </w:t>
      </w:r>
      <w:r w:rsidR="00BA346A">
        <w:t>B</w:t>
      </w:r>
      <w:r w:rsidR="001D3AB0">
        <w:t xml:space="preserve"> shall each be referred to as a “</w:t>
      </w:r>
      <w:r w:rsidR="001D3AB0" w:rsidRPr="001D3AB0">
        <w:rPr>
          <w:b/>
          <w:i/>
        </w:rPr>
        <w:t>CLA</w:t>
      </w:r>
      <w:r w:rsidR="001D3AB0">
        <w:t>.”</w:t>
      </w:r>
      <w:r>
        <w:t xml:space="preserve"> </w:t>
      </w:r>
    </w:p>
    <w:p w14:paraId="2A1CAD30" w14:textId="4F9400A2" w:rsidR="00DF1CC5" w:rsidRDefault="00DF1CC5" w:rsidP="00CD048B">
      <w:pPr>
        <w:pStyle w:val="ListParagraph"/>
        <w:numPr>
          <w:ilvl w:val="0"/>
          <w:numId w:val="1"/>
        </w:numPr>
        <w:spacing w:after="120"/>
        <w:contextualSpacing w:val="0"/>
        <w:jc w:val="both"/>
      </w:pPr>
      <w:r>
        <w:rPr>
          <w:b/>
          <w:u w:val="single"/>
        </w:rPr>
        <w:t>Termination</w:t>
      </w:r>
      <w:r>
        <w:t>.  Either Member or P4 may terminate this Agreement by giving the other party thirty (30) days written notice.</w:t>
      </w:r>
      <w:r w:rsidR="0019460A">
        <w:t xml:space="preserve">  The </w:t>
      </w:r>
      <w:r w:rsidR="00031D0E">
        <w:t xml:space="preserve">terms of the </w:t>
      </w:r>
      <w:r w:rsidR="0019460A">
        <w:t>CLAs shall survive termination of this Agreement.</w:t>
      </w:r>
    </w:p>
    <w:p w14:paraId="30E48C2D" w14:textId="77777777" w:rsidR="004A7008" w:rsidRDefault="004A7008" w:rsidP="004A7008">
      <w:pPr>
        <w:pStyle w:val="ListParagraph"/>
        <w:numPr>
          <w:ilvl w:val="0"/>
          <w:numId w:val="1"/>
        </w:numPr>
        <w:spacing w:before="240" w:after="240"/>
        <w:contextualSpacing w:val="0"/>
        <w:jc w:val="both"/>
      </w:pPr>
      <w:r>
        <w:rPr>
          <w:b/>
          <w:u w:val="single"/>
        </w:rPr>
        <w:t>General</w:t>
      </w:r>
    </w:p>
    <w:p w14:paraId="4AE26A4C" w14:textId="77777777" w:rsidR="004A7008" w:rsidRDefault="004A7008" w:rsidP="004A7008">
      <w:pPr>
        <w:pStyle w:val="ListParagraph"/>
        <w:numPr>
          <w:ilvl w:val="1"/>
          <w:numId w:val="1"/>
        </w:numPr>
        <w:spacing w:before="240" w:after="240"/>
        <w:contextualSpacing w:val="0"/>
        <w:jc w:val="both"/>
      </w:pPr>
      <w:r w:rsidRPr="00811A30">
        <w:rPr>
          <w:b/>
          <w:u w:val="single"/>
        </w:rPr>
        <w:t>Entire Agreement; Amendment; Waiver</w:t>
      </w:r>
      <w:r w:rsidRPr="00811A30">
        <w:t>.  This Agreement constitut</w:t>
      </w:r>
      <w:r>
        <w:t xml:space="preserve">es the entire agreement among the parties </w:t>
      </w:r>
      <w:r w:rsidRPr="00811A30">
        <w:t xml:space="preserve">with respect to the subject matter hereof, and supersedes all prior or contemporaneous communications, negotiations, and agreements, written or oral with respect to the subject matter hereof.  No modification or waiver of any terms of this Agreement will be effective unless in writing and signed by </w:t>
      </w:r>
      <w:r>
        <w:t>all</w:t>
      </w:r>
      <w:r w:rsidRPr="00811A30">
        <w:t xml:space="preserve"> parties.</w:t>
      </w:r>
    </w:p>
    <w:p w14:paraId="1739AD0D" w14:textId="6CA0C72F" w:rsidR="00B3244B" w:rsidRDefault="00B3244B" w:rsidP="004A7008">
      <w:pPr>
        <w:pStyle w:val="ListParagraph"/>
        <w:numPr>
          <w:ilvl w:val="1"/>
          <w:numId w:val="1"/>
        </w:numPr>
        <w:spacing w:before="240" w:after="240"/>
        <w:contextualSpacing w:val="0"/>
        <w:jc w:val="both"/>
      </w:pPr>
      <w:r>
        <w:rPr>
          <w:b/>
          <w:u w:val="single"/>
        </w:rPr>
        <w:t>No Agency</w:t>
      </w:r>
      <w:r>
        <w:t>.  Member and the Consortium are independent entities.  This Agreement does not create any agency, partnership, joint venture, employment, or franchise relationship.  Neither party has the right to create any obligation on behalf of the other.</w:t>
      </w:r>
    </w:p>
    <w:p w14:paraId="14EA9CFF" w14:textId="43EC37CB" w:rsidR="004A7008" w:rsidRDefault="004A7008" w:rsidP="004A7008">
      <w:pPr>
        <w:pStyle w:val="ListParagraph"/>
        <w:numPr>
          <w:ilvl w:val="1"/>
          <w:numId w:val="1"/>
        </w:numPr>
        <w:spacing w:before="240" w:after="240"/>
        <w:contextualSpacing w:val="0"/>
        <w:jc w:val="both"/>
      </w:pPr>
      <w:r w:rsidRPr="00811A30">
        <w:rPr>
          <w:b/>
          <w:u w:val="single"/>
        </w:rPr>
        <w:t>Governing Law</w:t>
      </w:r>
      <w:r w:rsidRPr="00811A30">
        <w:t>.  This Agreement will be governed by the laws of the State of California, without regard to conflicts of law pr</w:t>
      </w:r>
      <w:r>
        <w:t>inciples</w:t>
      </w:r>
      <w:r w:rsidRPr="00811A30">
        <w:t>.  If there is a dispute between the parti</w:t>
      </w:r>
      <w:r>
        <w:t xml:space="preserve">es relating to this Agreement, </w:t>
      </w:r>
      <w:r w:rsidRPr="00811A30">
        <w:t>either party may commence litigation in the state or fede</w:t>
      </w:r>
      <w:r>
        <w:t>ral courts in San</w:t>
      </w:r>
      <w:r w:rsidRPr="00811A30">
        <w:t xml:space="preserve"> </w:t>
      </w:r>
      <w:r>
        <w:t>Jose, California.</w:t>
      </w:r>
    </w:p>
    <w:p w14:paraId="4080AFAF" w14:textId="77777777" w:rsidR="004A7008" w:rsidRDefault="004A7008" w:rsidP="004A7008">
      <w:pPr>
        <w:pStyle w:val="ListParagraph"/>
        <w:numPr>
          <w:ilvl w:val="1"/>
          <w:numId w:val="1"/>
        </w:numPr>
        <w:spacing w:before="240" w:after="240"/>
        <w:contextualSpacing w:val="0"/>
        <w:jc w:val="both"/>
      </w:pPr>
      <w:r w:rsidRPr="00811A30">
        <w:rPr>
          <w:b/>
          <w:u w:val="single"/>
        </w:rPr>
        <w:t>Assignment</w:t>
      </w:r>
      <w:r w:rsidRPr="00811A30">
        <w:t>.  N</w:t>
      </w:r>
      <w:r>
        <w:t>o</w:t>
      </w:r>
      <w:r w:rsidRPr="00811A30">
        <w:t xml:space="preserve"> party may assign its rights or obligations under this Agreement without the prior written consent of the other party, which consent may not be unreasonably withheld; provided, however, that a party may assign its rights and obligations under this Agreement to its successor-in-interest in connection with the sale or disposition of substantially</w:t>
      </w:r>
      <w:r>
        <w:t xml:space="preserve"> all of the assets of the party,</w:t>
      </w:r>
      <w:r w:rsidRPr="00811A30">
        <w:t xml:space="preserve"> a change of control, merger, re</w:t>
      </w:r>
      <w:r>
        <w:t>organization or reincorporation,</w:t>
      </w:r>
      <w:r w:rsidRPr="00811A30">
        <w:t xml:space="preserve"> or a change of entity form or state of incorporation.</w:t>
      </w:r>
    </w:p>
    <w:p w14:paraId="3F9BC06B" w14:textId="77777777" w:rsidR="00DF1CC5" w:rsidRDefault="00DF1CC5" w:rsidP="00DF1CC5">
      <w:pPr>
        <w:spacing w:after="120"/>
        <w:jc w:val="both"/>
      </w:pPr>
    </w:p>
    <w:p w14:paraId="4340A473" w14:textId="77777777" w:rsidR="009D74E7" w:rsidRDefault="009D74E7">
      <w:r>
        <w:br w:type="page"/>
      </w:r>
    </w:p>
    <w:p w14:paraId="519F0CC6" w14:textId="3D460BD4" w:rsidR="00DF1CC5" w:rsidRDefault="00DF1CC5" w:rsidP="00DF1CC5">
      <w:pPr>
        <w:spacing w:after="120"/>
        <w:jc w:val="both"/>
      </w:pPr>
      <w:r>
        <w:lastRenderedPageBreak/>
        <w:tab/>
        <w:t>IN WITNESS WHEREOF, the parties have entered into this Membership Agreement as of the dates set forth below.</w:t>
      </w:r>
    </w:p>
    <w:p w14:paraId="5DB9FB65" w14:textId="77777777" w:rsidR="00DF1CC5" w:rsidRDefault="00DF1CC5" w:rsidP="00DF1CC5">
      <w:pPr>
        <w:spacing w:after="120"/>
        <w:jc w:val="both"/>
      </w:pPr>
    </w:p>
    <w:p w14:paraId="4581B828" w14:textId="43F3302F" w:rsidR="00DF1CC5" w:rsidRPr="00491645" w:rsidRDefault="00825CEA" w:rsidP="00EE55D4">
      <w:pPr>
        <w:jc w:val="both"/>
        <w:rPr>
          <w:b/>
        </w:rPr>
      </w:pPr>
      <w:r w:rsidRPr="00491645">
        <w:rPr>
          <w:b/>
        </w:rPr>
        <w:t>THE P4 LANGUAGE CONSORTIUM</w:t>
      </w:r>
      <w:r w:rsidRPr="00491645">
        <w:rPr>
          <w:b/>
        </w:rPr>
        <w:tab/>
      </w:r>
      <w:r w:rsidRPr="00491645">
        <w:rPr>
          <w:b/>
        </w:rPr>
        <w:tab/>
      </w:r>
    </w:p>
    <w:p w14:paraId="0F7BD950" w14:textId="77777777" w:rsidR="00825CEA" w:rsidRDefault="00825CEA" w:rsidP="00EE55D4">
      <w:pPr>
        <w:jc w:val="both"/>
      </w:pPr>
    </w:p>
    <w:p w14:paraId="638C457A" w14:textId="77777777" w:rsidR="00EE55D4" w:rsidRDefault="00825CEA" w:rsidP="00EE55D4">
      <w:pPr>
        <w:jc w:val="both"/>
        <w:rPr>
          <w:u w:val="single"/>
        </w:rPr>
      </w:pPr>
      <w:r>
        <w:t xml:space="preserve">By: </w:t>
      </w:r>
      <w:r>
        <w:rPr>
          <w:u w:val="single"/>
        </w:rPr>
        <w:tab/>
      </w:r>
      <w:r>
        <w:rPr>
          <w:u w:val="single"/>
        </w:rPr>
        <w:tab/>
      </w:r>
      <w:r>
        <w:rPr>
          <w:u w:val="single"/>
        </w:rPr>
        <w:tab/>
      </w:r>
      <w:r>
        <w:rPr>
          <w:u w:val="single"/>
        </w:rPr>
        <w:tab/>
      </w:r>
      <w:r>
        <w:rPr>
          <w:u w:val="single"/>
        </w:rPr>
        <w:tab/>
      </w:r>
    </w:p>
    <w:p w14:paraId="15E9A3F7" w14:textId="7D2D2E7C" w:rsidR="00EE55D4" w:rsidRPr="00EE55D4" w:rsidRDefault="00EE55D4" w:rsidP="00EE55D4">
      <w:pPr>
        <w:jc w:val="both"/>
      </w:pPr>
      <w:r>
        <w:tab/>
        <w:t xml:space="preserve">Nick </w:t>
      </w:r>
      <w:proofErr w:type="spellStart"/>
      <w:r>
        <w:t>McKeown</w:t>
      </w:r>
      <w:proofErr w:type="spellEnd"/>
      <w:r>
        <w:t>, President</w:t>
      </w:r>
    </w:p>
    <w:p w14:paraId="2B8F2102" w14:textId="77777777" w:rsidR="00EE55D4" w:rsidRDefault="00EE55D4" w:rsidP="00EE55D4">
      <w:pPr>
        <w:jc w:val="both"/>
        <w:rPr>
          <w:u w:val="single"/>
        </w:rPr>
      </w:pPr>
    </w:p>
    <w:p w14:paraId="2CF20F30" w14:textId="1CF6F296" w:rsidR="00EE55D4" w:rsidRPr="00EE55D4" w:rsidRDefault="00EE55D4" w:rsidP="00EE55D4">
      <w:pPr>
        <w:jc w:val="both"/>
      </w:pPr>
      <w:r>
        <w:t xml:space="preserve">Date: </w:t>
      </w:r>
      <w:r>
        <w:rPr>
          <w:u w:val="single"/>
        </w:rPr>
        <w:tab/>
      </w:r>
      <w:r>
        <w:rPr>
          <w:u w:val="single"/>
        </w:rPr>
        <w:tab/>
      </w:r>
      <w:r>
        <w:rPr>
          <w:u w:val="single"/>
        </w:rPr>
        <w:tab/>
      </w:r>
      <w:r>
        <w:rPr>
          <w:u w:val="single"/>
        </w:rPr>
        <w:tab/>
      </w:r>
      <w:r>
        <w:rPr>
          <w:u w:val="single"/>
        </w:rPr>
        <w:tab/>
      </w:r>
      <w:r>
        <w:t xml:space="preserve"> </w:t>
      </w:r>
    </w:p>
    <w:p w14:paraId="49A0C520" w14:textId="77777777" w:rsidR="00EE55D4" w:rsidRDefault="00EE55D4" w:rsidP="00EE55D4">
      <w:pPr>
        <w:jc w:val="both"/>
        <w:rPr>
          <w:u w:val="single"/>
        </w:rPr>
      </w:pPr>
    </w:p>
    <w:p w14:paraId="5F271D19" w14:textId="77777777" w:rsidR="00EE55D4" w:rsidRDefault="00EE55D4" w:rsidP="00EE55D4">
      <w:pPr>
        <w:jc w:val="both"/>
      </w:pPr>
    </w:p>
    <w:p w14:paraId="2E3FDB59" w14:textId="77777777" w:rsidR="00F43443" w:rsidRDefault="00F43443" w:rsidP="00EE55D4">
      <w:pPr>
        <w:jc w:val="both"/>
        <w:rPr>
          <w:b/>
        </w:rPr>
      </w:pPr>
    </w:p>
    <w:p w14:paraId="736492E8" w14:textId="48C52215" w:rsidR="00EE55D4" w:rsidRPr="00491645" w:rsidRDefault="00EE55D4" w:rsidP="00EE55D4">
      <w:pPr>
        <w:jc w:val="both"/>
        <w:rPr>
          <w:b/>
        </w:rPr>
      </w:pPr>
      <w:r w:rsidRPr="00491645">
        <w:rPr>
          <w:b/>
        </w:rPr>
        <w:t>FOR INSTITUTIONAL MEMBERS:</w:t>
      </w:r>
    </w:p>
    <w:p w14:paraId="4DB9654E" w14:textId="77777777" w:rsidR="00EE55D4" w:rsidRDefault="00EE55D4" w:rsidP="00EE55D4">
      <w:pPr>
        <w:jc w:val="both"/>
      </w:pPr>
    </w:p>
    <w:p w14:paraId="21F1A0DA" w14:textId="4DB49333" w:rsidR="009D74E7" w:rsidRDefault="009D74E7" w:rsidP="00EE55D4">
      <w:pPr>
        <w:jc w:val="both"/>
      </w:pPr>
      <w:r>
        <w:t>________________________________</w:t>
      </w:r>
    </w:p>
    <w:p w14:paraId="7464D347" w14:textId="77777777" w:rsidR="00EE55D4" w:rsidRDefault="00EE55D4" w:rsidP="00EE55D4">
      <w:pPr>
        <w:jc w:val="both"/>
      </w:pPr>
      <w:r>
        <w:t>[MEMBER ENTITY NAME]</w:t>
      </w:r>
    </w:p>
    <w:p w14:paraId="318D912F" w14:textId="77777777" w:rsidR="00EE55D4" w:rsidRDefault="00EE55D4" w:rsidP="00EE55D4">
      <w:pPr>
        <w:jc w:val="both"/>
      </w:pPr>
    </w:p>
    <w:p w14:paraId="7CFD57A3" w14:textId="77777777" w:rsidR="00EE55D4" w:rsidRDefault="00EE55D4" w:rsidP="00EE55D4">
      <w:pPr>
        <w:jc w:val="both"/>
        <w:rPr>
          <w:u w:val="single"/>
        </w:rPr>
      </w:pPr>
      <w:r>
        <w:t xml:space="preserve">By: </w:t>
      </w:r>
      <w:r>
        <w:rPr>
          <w:u w:val="single"/>
        </w:rPr>
        <w:tab/>
      </w:r>
      <w:r>
        <w:rPr>
          <w:u w:val="single"/>
        </w:rPr>
        <w:tab/>
      </w:r>
      <w:r>
        <w:rPr>
          <w:u w:val="single"/>
        </w:rPr>
        <w:tab/>
      </w:r>
      <w:r>
        <w:rPr>
          <w:u w:val="single"/>
        </w:rPr>
        <w:tab/>
      </w:r>
      <w:r>
        <w:rPr>
          <w:u w:val="single"/>
        </w:rPr>
        <w:tab/>
      </w:r>
    </w:p>
    <w:p w14:paraId="7A94371F" w14:textId="77777777" w:rsidR="00EE55D4" w:rsidRDefault="00EE55D4" w:rsidP="00EE55D4">
      <w:pPr>
        <w:jc w:val="both"/>
        <w:rPr>
          <w:u w:val="single"/>
        </w:rPr>
      </w:pPr>
    </w:p>
    <w:p w14:paraId="1CDCE659" w14:textId="2C355ADA" w:rsidR="009D74E7" w:rsidRDefault="009D74E7" w:rsidP="00EE55D4">
      <w:pPr>
        <w:jc w:val="both"/>
        <w:rPr>
          <w:u w:val="single"/>
        </w:rPr>
      </w:pPr>
      <w:r>
        <w:t xml:space="preserve">Printed Name: </w:t>
      </w:r>
      <w:r>
        <w:rPr>
          <w:u w:val="single"/>
        </w:rPr>
        <w:tab/>
      </w:r>
      <w:r>
        <w:rPr>
          <w:u w:val="single"/>
        </w:rPr>
        <w:tab/>
      </w:r>
      <w:r>
        <w:rPr>
          <w:u w:val="single"/>
        </w:rPr>
        <w:tab/>
      </w:r>
    </w:p>
    <w:p w14:paraId="134D7061" w14:textId="77777777" w:rsidR="009D74E7" w:rsidRDefault="009D74E7" w:rsidP="00EE55D4">
      <w:pPr>
        <w:jc w:val="both"/>
        <w:rPr>
          <w:u w:val="single"/>
        </w:rPr>
      </w:pPr>
    </w:p>
    <w:p w14:paraId="2313A7CF" w14:textId="627E73AF" w:rsidR="00EE55D4" w:rsidRDefault="00EE55D4" w:rsidP="00EE55D4">
      <w:pPr>
        <w:jc w:val="both"/>
        <w:rPr>
          <w:u w:val="single"/>
        </w:rPr>
      </w:pPr>
      <w:r>
        <w:t xml:space="preserve">Title: </w:t>
      </w:r>
      <w:r>
        <w:rPr>
          <w:u w:val="single"/>
        </w:rPr>
        <w:tab/>
      </w:r>
      <w:r>
        <w:rPr>
          <w:u w:val="single"/>
        </w:rPr>
        <w:tab/>
      </w:r>
      <w:r>
        <w:rPr>
          <w:u w:val="single"/>
        </w:rPr>
        <w:tab/>
      </w:r>
      <w:r>
        <w:rPr>
          <w:u w:val="single"/>
        </w:rPr>
        <w:tab/>
      </w:r>
      <w:r>
        <w:rPr>
          <w:u w:val="single"/>
        </w:rPr>
        <w:tab/>
      </w:r>
    </w:p>
    <w:p w14:paraId="2075CE77" w14:textId="77777777" w:rsidR="00EE55D4" w:rsidRDefault="00EE55D4" w:rsidP="00EE55D4">
      <w:pPr>
        <w:jc w:val="both"/>
        <w:rPr>
          <w:u w:val="single"/>
        </w:rPr>
      </w:pPr>
    </w:p>
    <w:p w14:paraId="2828F337" w14:textId="234935E9" w:rsidR="00EE55D4" w:rsidRDefault="00EE55D4" w:rsidP="00EE55D4">
      <w:pPr>
        <w:jc w:val="both"/>
        <w:rPr>
          <w:u w:val="single"/>
        </w:rPr>
      </w:pPr>
      <w:r>
        <w:t xml:space="preserve">Date: </w:t>
      </w:r>
      <w:r>
        <w:rPr>
          <w:u w:val="single"/>
        </w:rPr>
        <w:tab/>
      </w:r>
      <w:r>
        <w:rPr>
          <w:u w:val="single"/>
        </w:rPr>
        <w:tab/>
      </w:r>
      <w:r>
        <w:rPr>
          <w:u w:val="single"/>
        </w:rPr>
        <w:tab/>
      </w:r>
      <w:r>
        <w:rPr>
          <w:u w:val="single"/>
        </w:rPr>
        <w:tab/>
      </w:r>
      <w:r>
        <w:rPr>
          <w:u w:val="single"/>
        </w:rPr>
        <w:tab/>
      </w:r>
    </w:p>
    <w:p w14:paraId="4AA602C9" w14:textId="77777777" w:rsidR="00EE55D4" w:rsidRDefault="00EE55D4" w:rsidP="00EE55D4">
      <w:pPr>
        <w:jc w:val="both"/>
        <w:rPr>
          <w:u w:val="single"/>
        </w:rPr>
      </w:pPr>
    </w:p>
    <w:p w14:paraId="5E2CEFB9" w14:textId="77777777" w:rsidR="00EE55D4" w:rsidRDefault="00EE55D4" w:rsidP="00EE55D4">
      <w:pPr>
        <w:jc w:val="both"/>
        <w:rPr>
          <w:u w:val="single"/>
        </w:rPr>
      </w:pPr>
    </w:p>
    <w:p w14:paraId="5DC5BC5F" w14:textId="6CFCB02B" w:rsidR="00EE55D4" w:rsidRPr="00491645" w:rsidRDefault="00EE55D4" w:rsidP="00EE55D4">
      <w:pPr>
        <w:jc w:val="both"/>
        <w:rPr>
          <w:b/>
        </w:rPr>
      </w:pPr>
      <w:r w:rsidRPr="00491645">
        <w:rPr>
          <w:b/>
        </w:rPr>
        <w:t>FOR INDIVIDUAL MEMBERS:</w:t>
      </w:r>
    </w:p>
    <w:p w14:paraId="7CF563A5" w14:textId="77777777" w:rsidR="00EE55D4" w:rsidRDefault="00EE55D4" w:rsidP="00EE55D4">
      <w:pPr>
        <w:jc w:val="both"/>
      </w:pPr>
    </w:p>
    <w:p w14:paraId="34FF4BF2" w14:textId="50B03A57" w:rsidR="00EE55D4" w:rsidRDefault="00EE55D4" w:rsidP="00EE55D4">
      <w:pPr>
        <w:jc w:val="both"/>
        <w:rPr>
          <w:u w:val="single"/>
        </w:rPr>
      </w:pPr>
      <w:r>
        <w:rPr>
          <w:u w:val="single"/>
        </w:rPr>
        <w:tab/>
      </w:r>
      <w:r>
        <w:rPr>
          <w:u w:val="single"/>
        </w:rPr>
        <w:tab/>
      </w:r>
      <w:r>
        <w:rPr>
          <w:u w:val="single"/>
        </w:rPr>
        <w:tab/>
      </w:r>
      <w:r>
        <w:rPr>
          <w:u w:val="single"/>
        </w:rPr>
        <w:tab/>
      </w:r>
      <w:r>
        <w:rPr>
          <w:u w:val="single"/>
        </w:rPr>
        <w:tab/>
      </w:r>
    </w:p>
    <w:p w14:paraId="4111532A" w14:textId="04E5B96B" w:rsidR="00EE55D4" w:rsidRDefault="00EE55D4" w:rsidP="00EE55D4">
      <w:pPr>
        <w:jc w:val="both"/>
      </w:pPr>
      <w:r>
        <w:tab/>
        <w:t>Signature</w:t>
      </w:r>
    </w:p>
    <w:p w14:paraId="13BAEB68" w14:textId="77777777" w:rsidR="00EE55D4" w:rsidRDefault="00EE55D4" w:rsidP="00EE55D4">
      <w:pPr>
        <w:jc w:val="both"/>
      </w:pPr>
    </w:p>
    <w:p w14:paraId="7C070008" w14:textId="13C6D37A" w:rsidR="00EE55D4" w:rsidRDefault="00EE55D4" w:rsidP="00EE55D4">
      <w:pPr>
        <w:jc w:val="both"/>
        <w:rPr>
          <w:u w:val="single"/>
        </w:rPr>
      </w:pPr>
      <w:r>
        <w:t xml:space="preserve">Printed Name: </w:t>
      </w:r>
      <w:r>
        <w:rPr>
          <w:u w:val="single"/>
        </w:rPr>
        <w:tab/>
      </w:r>
      <w:r>
        <w:rPr>
          <w:u w:val="single"/>
        </w:rPr>
        <w:tab/>
      </w:r>
      <w:r>
        <w:rPr>
          <w:u w:val="single"/>
        </w:rPr>
        <w:tab/>
      </w:r>
    </w:p>
    <w:p w14:paraId="4DABA1D2" w14:textId="77777777" w:rsidR="00EE55D4" w:rsidRDefault="00EE55D4" w:rsidP="00EE55D4">
      <w:pPr>
        <w:jc w:val="both"/>
        <w:rPr>
          <w:u w:val="single"/>
        </w:rPr>
      </w:pPr>
    </w:p>
    <w:p w14:paraId="4C6BDF76" w14:textId="04FAB6F4" w:rsidR="00EE55D4" w:rsidRPr="00EE55D4" w:rsidRDefault="00EE55D4" w:rsidP="00EE55D4">
      <w:pPr>
        <w:jc w:val="both"/>
        <w:rPr>
          <w:u w:val="single"/>
        </w:rPr>
      </w:pPr>
      <w:r>
        <w:t xml:space="preserve">Date: </w:t>
      </w:r>
      <w:r>
        <w:rPr>
          <w:u w:val="single"/>
        </w:rPr>
        <w:tab/>
      </w:r>
      <w:r>
        <w:rPr>
          <w:u w:val="single"/>
        </w:rPr>
        <w:tab/>
      </w:r>
      <w:r>
        <w:rPr>
          <w:u w:val="single"/>
        </w:rPr>
        <w:tab/>
      </w:r>
      <w:r>
        <w:rPr>
          <w:u w:val="single"/>
        </w:rPr>
        <w:tab/>
      </w:r>
      <w:r>
        <w:rPr>
          <w:u w:val="single"/>
        </w:rPr>
        <w:tab/>
      </w:r>
    </w:p>
    <w:p w14:paraId="1D4C8145" w14:textId="1E180F63" w:rsidR="00825CEA" w:rsidRDefault="00825CEA" w:rsidP="00DF1CC5">
      <w:pPr>
        <w:spacing w:after="120"/>
        <w:jc w:val="both"/>
      </w:pPr>
      <w:r>
        <w:tab/>
      </w:r>
      <w:r>
        <w:tab/>
      </w:r>
    </w:p>
    <w:p w14:paraId="60E022A4" w14:textId="77777777" w:rsidR="00EE798D" w:rsidRDefault="00EE798D" w:rsidP="00DF1CC5">
      <w:pPr>
        <w:spacing w:after="120"/>
        <w:jc w:val="both"/>
        <w:rPr>
          <w:u w:val="single"/>
        </w:rPr>
        <w:sectPr w:rsidR="00EE798D" w:rsidSect="00106955">
          <w:pgSz w:w="12240" w:h="15840"/>
          <w:pgMar w:top="1440" w:right="1440" w:bottom="1440" w:left="1440" w:header="720" w:footer="720" w:gutter="0"/>
          <w:cols w:space="720"/>
        </w:sectPr>
      </w:pPr>
    </w:p>
    <w:p w14:paraId="4891FFAE" w14:textId="77777777" w:rsidR="00934EA8" w:rsidRPr="005F1C0E" w:rsidRDefault="00934EA8" w:rsidP="0019460A">
      <w:pPr>
        <w:jc w:val="both"/>
      </w:pPr>
    </w:p>
    <w:p w14:paraId="240A96CC" w14:textId="77777777" w:rsidR="00934EA8" w:rsidRDefault="00934EA8" w:rsidP="0019460A">
      <w:pPr>
        <w:widowControl w:val="0"/>
        <w:autoSpaceDE w:val="0"/>
        <w:autoSpaceDN w:val="0"/>
        <w:adjustRightInd w:val="0"/>
        <w:jc w:val="center"/>
        <w:rPr>
          <w:b/>
          <w:lang w:eastAsia="ja-JP"/>
        </w:rPr>
      </w:pPr>
      <w:r>
        <w:rPr>
          <w:b/>
          <w:lang w:eastAsia="ja-JP"/>
        </w:rPr>
        <w:t>EXHIBIT A</w:t>
      </w:r>
    </w:p>
    <w:p w14:paraId="4547C8C1" w14:textId="77777777" w:rsidR="00934EA8" w:rsidRDefault="00934EA8" w:rsidP="0019460A">
      <w:pPr>
        <w:widowControl w:val="0"/>
        <w:autoSpaceDE w:val="0"/>
        <w:autoSpaceDN w:val="0"/>
        <w:adjustRightInd w:val="0"/>
        <w:jc w:val="center"/>
        <w:rPr>
          <w:b/>
          <w:lang w:eastAsia="ja-JP"/>
        </w:rPr>
      </w:pPr>
    </w:p>
    <w:p w14:paraId="6DED7A3D" w14:textId="77777777" w:rsidR="00934EA8" w:rsidRPr="005F1C0E" w:rsidRDefault="00934EA8" w:rsidP="0019460A">
      <w:pPr>
        <w:widowControl w:val="0"/>
        <w:autoSpaceDE w:val="0"/>
        <w:autoSpaceDN w:val="0"/>
        <w:adjustRightInd w:val="0"/>
        <w:jc w:val="center"/>
        <w:rPr>
          <w:b/>
          <w:lang w:eastAsia="ja-JP"/>
        </w:rPr>
      </w:pPr>
      <w:r>
        <w:rPr>
          <w:b/>
          <w:lang w:eastAsia="ja-JP"/>
        </w:rPr>
        <w:t>P4 Language Consortium</w:t>
      </w:r>
    </w:p>
    <w:p w14:paraId="4A77661A" w14:textId="77777777" w:rsidR="00934EA8" w:rsidRPr="005F1C0E" w:rsidRDefault="00934EA8" w:rsidP="0019460A">
      <w:pPr>
        <w:widowControl w:val="0"/>
        <w:autoSpaceDE w:val="0"/>
        <w:autoSpaceDN w:val="0"/>
        <w:adjustRightInd w:val="0"/>
        <w:jc w:val="center"/>
        <w:rPr>
          <w:lang w:eastAsia="ja-JP"/>
        </w:rPr>
      </w:pPr>
      <w:r>
        <w:rPr>
          <w:b/>
          <w:lang w:eastAsia="ja-JP"/>
        </w:rPr>
        <w:t xml:space="preserve">Software Grant and Institutional </w:t>
      </w:r>
      <w:r w:rsidRPr="005F1C0E">
        <w:rPr>
          <w:b/>
          <w:lang w:eastAsia="ja-JP"/>
        </w:rPr>
        <w:t>Contributor License Agreement ("Agreement")</w:t>
      </w:r>
    </w:p>
    <w:p w14:paraId="6194DBAB" w14:textId="77777777" w:rsidR="00934EA8" w:rsidRPr="005F1C0E" w:rsidRDefault="00934EA8" w:rsidP="0019460A">
      <w:pPr>
        <w:widowControl w:val="0"/>
        <w:autoSpaceDE w:val="0"/>
        <w:autoSpaceDN w:val="0"/>
        <w:adjustRightInd w:val="0"/>
        <w:jc w:val="both"/>
        <w:rPr>
          <w:lang w:eastAsia="ja-JP"/>
        </w:rPr>
      </w:pPr>
    </w:p>
    <w:p w14:paraId="26BC225D" w14:textId="77777777" w:rsidR="00934EA8" w:rsidRPr="005F1C0E" w:rsidRDefault="00934EA8" w:rsidP="0019460A">
      <w:pPr>
        <w:widowControl w:val="0"/>
        <w:autoSpaceDE w:val="0"/>
        <w:autoSpaceDN w:val="0"/>
        <w:adjustRightInd w:val="0"/>
        <w:jc w:val="both"/>
        <w:rPr>
          <w:lang w:eastAsia="ja-JP"/>
        </w:rPr>
      </w:pPr>
    </w:p>
    <w:p w14:paraId="1A7F0B33"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Thank you for your interest in </w:t>
      </w:r>
      <w:r>
        <w:rPr>
          <w:lang w:eastAsia="ja-JP"/>
        </w:rPr>
        <w:t>P4 Language Consortium (“</w:t>
      </w:r>
      <w:r>
        <w:rPr>
          <w:b/>
          <w:i/>
          <w:lang w:eastAsia="ja-JP"/>
        </w:rPr>
        <w:t>P4</w:t>
      </w:r>
      <w:r>
        <w:rPr>
          <w:lang w:eastAsia="ja-JP"/>
        </w:rPr>
        <w:t xml:space="preserve">”). </w:t>
      </w:r>
      <w:r w:rsidRPr="005F1C0E">
        <w:rPr>
          <w:lang w:eastAsia="ja-JP"/>
        </w:rPr>
        <w:t xml:space="preserve"> In order to clarify the intellectual property license granted with Contrib</w:t>
      </w:r>
      <w:r>
        <w:rPr>
          <w:lang w:eastAsia="ja-JP"/>
        </w:rPr>
        <w:t>utions from any person or entity</w:t>
      </w:r>
      <w:r w:rsidRPr="005F1C0E">
        <w:rPr>
          <w:lang w:eastAsia="ja-JP"/>
        </w:rPr>
        <w:t xml:space="preserve">, </w:t>
      </w:r>
      <w:r>
        <w:rPr>
          <w:lang w:eastAsia="ja-JP"/>
        </w:rPr>
        <w:t>P4</w:t>
      </w:r>
      <w:r w:rsidRPr="005F1C0E">
        <w:rPr>
          <w:lang w:eastAsia="ja-JP"/>
        </w:rPr>
        <w:t xml:space="preserve"> must have a</w:t>
      </w:r>
      <w:r>
        <w:rPr>
          <w:lang w:eastAsia="ja-JP"/>
        </w:rPr>
        <w:t xml:space="preserve"> Contributor License Agreement</w:t>
      </w:r>
      <w:r w:rsidRPr="005F1C0E">
        <w:rPr>
          <w:lang w:eastAsia="ja-JP"/>
        </w:rPr>
        <w:t xml:space="preserve"> on file that has been signed by each Contributor, indicating agreement to the license terms below. This license is for your protection as a Contributor as well as the protection of </w:t>
      </w:r>
      <w:r>
        <w:rPr>
          <w:lang w:eastAsia="ja-JP"/>
        </w:rPr>
        <w:t>P4</w:t>
      </w:r>
      <w:r w:rsidRPr="005F1C0E">
        <w:rPr>
          <w:lang w:eastAsia="ja-JP"/>
        </w:rPr>
        <w:t xml:space="preserve"> and its users; it does not change your rights to use your own Contributions for any other purpose.</w:t>
      </w:r>
    </w:p>
    <w:p w14:paraId="16DD6CF6" w14:textId="77777777" w:rsidR="00934EA8" w:rsidRPr="005F1C0E" w:rsidRDefault="00934EA8" w:rsidP="0019460A">
      <w:pPr>
        <w:widowControl w:val="0"/>
        <w:autoSpaceDE w:val="0"/>
        <w:autoSpaceDN w:val="0"/>
        <w:adjustRightInd w:val="0"/>
        <w:jc w:val="both"/>
        <w:rPr>
          <w:lang w:eastAsia="ja-JP"/>
        </w:rPr>
      </w:pPr>
    </w:p>
    <w:p w14:paraId="47A9CD24"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This version of the Agreement allows an entity (the "</w:t>
      </w:r>
      <w:r>
        <w:rPr>
          <w:b/>
          <w:i/>
          <w:lang w:eastAsia="ja-JP"/>
        </w:rPr>
        <w:t>Institution</w:t>
      </w:r>
      <w:r w:rsidRPr="005F1C0E">
        <w:rPr>
          <w:lang w:eastAsia="ja-JP"/>
        </w:rPr>
        <w:t xml:space="preserve">") to submit Contributions to </w:t>
      </w:r>
      <w:r>
        <w:rPr>
          <w:lang w:eastAsia="ja-JP"/>
        </w:rPr>
        <w:t>P4</w:t>
      </w:r>
      <w:r w:rsidRPr="005F1C0E">
        <w:rPr>
          <w:lang w:eastAsia="ja-JP"/>
        </w:rPr>
        <w:t xml:space="preserve">, to authorize Contributions submitted by its designated employees to </w:t>
      </w:r>
      <w:r>
        <w:rPr>
          <w:lang w:eastAsia="ja-JP"/>
        </w:rPr>
        <w:t>P4</w:t>
      </w:r>
      <w:r w:rsidRPr="005F1C0E">
        <w:rPr>
          <w:lang w:eastAsia="ja-JP"/>
        </w:rPr>
        <w:t>, and to grant copyright and patent licenses thereto.</w:t>
      </w:r>
    </w:p>
    <w:p w14:paraId="582FCB9F" w14:textId="77777777" w:rsidR="00934EA8" w:rsidRPr="005F1C0E" w:rsidRDefault="00934EA8" w:rsidP="0019460A">
      <w:pPr>
        <w:widowControl w:val="0"/>
        <w:autoSpaceDE w:val="0"/>
        <w:autoSpaceDN w:val="0"/>
        <w:adjustRightInd w:val="0"/>
        <w:jc w:val="both"/>
        <w:rPr>
          <w:lang w:eastAsia="ja-JP"/>
        </w:rPr>
      </w:pPr>
    </w:p>
    <w:p w14:paraId="3CA38208" w14:textId="77777777" w:rsidR="00934EA8"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You accept and agree to the following terms and conditions for </w:t>
      </w:r>
      <w:proofErr w:type="gramStart"/>
      <w:r w:rsidRPr="005F1C0E">
        <w:rPr>
          <w:lang w:eastAsia="ja-JP"/>
        </w:rPr>
        <w:t>Your</w:t>
      </w:r>
      <w:proofErr w:type="gramEnd"/>
      <w:r w:rsidRPr="005F1C0E">
        <w:rPr>
          <w:lang w:eastAsia="ja-JP"/>
        </w:rPr>
        <w:t xml:space="preserve"> present and future Contributions submitted to </w:t>
      </w:r>
      <w:r>
        <w:rPr>
          <w:lang w:eastAsia="ja-JP"/>
        </w:rPr>
        <w:t>P4</w:t>
      </w:r>
      <w:r w:rsidRPr="005F1C0E">
        <w:rPr>
          <w:lang w:eastAsia="ja-JP"/>
        </w:rPr>
        <w:t xml:space="preserve">. In return, </w:t>
      </w:r>
      <w:r>
        <w:rPr>
          <w:lang w:eastAsia="ja-JP"/>
        </w:rPr>
        <w:t>P4</w:t>
      </w:r>
      <w:r w:rsidRPr="005F1C0E">
        <w:rPr>
          <w:lang w:eastAsia="ja-JP"/>
        </w:rPr>
        <w:t xml:space="preserve"> shall not use Your Contributions in a way that is inconsistent with its nonprofit</w:t>
      </w:r>
      <w:r>
        <w:rPr>
          <w:lang w:eastAsia="ja-JP"/>
        </w:rPr>
        <w:t xml:space="preserve"> </w:t>
      </w:r>
      <w:r w:rsidRPr="005F1C0E">
        <w:rPr>
          <w:lang w:eastAsia="ja-JP"/>
        </w:rPr>
        <w:t xml:space="preserve">status and bylaws in effect at the time of the Contribution. Except for the license granted herein to </w:t>
      </w:r>
      <w:r>
        <w:rPr>
          <w:lang w:eastAsia="ja-JP"/>
        </w:rPr>
        <w:t>P4</w:t>
      </w:r>
      <w:r w:rsidRPr="005F1C0E">
        <w:rPr>
          <w:lang w:eastAsia="ja-JP"/>
        </w:rPr>
        <w:t xml:space="preserve"> and recipients of software distributed by </w:t>
      </w:r>
      <w:r>
        <w:rPr>
          <w:lang w:eastAsia="ja-JP"/>
        </w:rPr>
        <w:t>P4</w:t>
      </w:r>
      <w:r w:rsidRPr="005F1C0E">
        <w:rPr>
          <w:lang w:eastAsia="ja-JP"/>
        </w:rPr>
        <w:t>, You reserve all right, title, and interest in and to Your Contributions.</w:t>
      </w:r>
    </w:p>
    <w:p w14:paraId="67C03CA1" w14:textId="77777777" w:rsidR="00934EA8" w:rsidRPr="005F1C0E" w:rsidRDefault="00934EA8" w:rsidP="0019460A">
      <w:pPr>
        <w:widowControl w:val="0"/>
        <w:autoSpaceDE w:val="0"/>
        <w:autoSpaceDN w:val="0"/>
        <w:adjustRightInd w:val="0"/>
        <w:jc w:val="both"/>
        <w:rPr>
          <w:lang w:eastAsia="ja-JP"/>
        </w:rPr>
      </w:pPr>
    </w:p>
    <w:p w14:paraId="54E2D084" w14:textId="77777777" w:rsidR="00934EA8" w:rsidRPr="005F1C0E" w:rsidRDefault="00934EA8" w:rsidP="0019460A">
      <w:pPr>
        <w:widowControl w:val="0"/>
        <w:autoSpaceDE w:val="0"/>
        <w:autoSpaceDN w:val="0"/>
        <w:adjustRightInd w:val="0"/>
        <w:jc w:val="both"/>
        <w:rPr>
          <w:b/>
          <w:lang w:eastAsia="ja-JP"/>
        </w:rPr>
      </w:pPr>
      <w:r w:rsidRPr="005F1C0E">
        <w:rPr>
          <w:lang w:eastAsia="ja-JP"/>
        </w:rPr>
        <w:t xml:space="preserve">   </w:t>
      </w:r>
      <w:r>
        <w:rPr>
          <w:lang w:eastAsia="ja-JP"/>
        </w:rPr>
        <w:tab/>
      </w:r>
      <w:r w:rsidRPr="005F1C0E">
        <w:rPr>
          <w:b/>
          <w:lang w:eastAsia="ja-JP"/>
        </w:rPr>
        <w:t xml:space="preserve">1. </w:t>
      </w:r>
      <w:r w:rsidRPr="005F1C0E">
        <w:rPr>
          <w:b/>
          <w:u w:val="single"/>
          <w:lang w:eastAsia="ja-JP"/>
        </w:rPr>
        <w:t>Definitions</w:t>
      </w:r>
      <w:r w:rsidRPr="005F1C0E">
        <w:rPr>
          <w:b/>
          <w:lang w:eastAsia="ja-JP"/>
        </w:rPr>
        <w:t>.</w:t>
      </w:r>
    </w:p>
    <w:p w14:paraId="1C66449A" w14:textId="77777777" w:rsidR="00934EA8" w:rsidRPr="005F1C0E" w:rsidRDefault="00934EA8" w:rsidP="0019460A">
      <w:pPr>
        <w:widowControl w:val="0"/>
        <w:autoSpaceDE w:val="0"/>
        <w:autoSpaceDN w:val="0"/>
        <w:adjustRightInd w:val="0"/>
        <w:jc w:val="both"/>
        <w:rPr>
          <w:lang w:eastAsia="ja-JP"/>
        </w:rPr>
      </w:pPr>
    </w:p>
    <w:p w14:paraId="1A6289F6"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w:t>
      </w:r>
      <w:r w:rsidRPr="005F1C0E">
        <w:rPr>
          <w:b/>
          <w:i/>
          <w:lang w:eastAsia="ja-JP"/>
        </w:rPr>
        <w:t>You</w:t>
      </w:r>
      <w:r w:rsidRPr="005F1C0E">
        <w:rPr>
          <w:lang w:eastAsia="ja-JP"/>
        </w:rPr>
        <w:t>" (or "</w:t>
      </w:r>
      <w:r w:rsidRPr="005F1C0E">
        <w:rPr>
          <w:b/>
          <w:i/>
          <w:lang w:eastAsia="ja-JP"/>
        </w:rPr>
        <w:t>Your</w:t>
      </w:r>
      <w:r w:rsidRPr="005F1C0E">
        <w:rPr>
          <w:lang w:eastAsia="ja-JP"/>
        </w:rPr>
        <w:t xml:space="preserve">") shall mean the copyright owner or legal entity authorized by the copyright owner that is making this Agreement with </w:t>
      </w:r>
      <w:r>
        <w:rPr>
          <w:lang w:eastAsia="ja-JP"/>
        </w:rPr>
        <w:t>P4</w:t>
      </w:r>
      <w:r w:rsidRPr="005F1C0E">
        <w:rPr>
          <w:lang w:eastAsia="ja-JP"/>
        </w:rPr>
        <w:t>. For legal entities, the entity making a Contribution and all other entities that control, are controlled by, or are under common control with that entity are considered to be a</w:t>
      </w:r>
      <w:r>
        <w:rPr>
          <w:lang w:eastAsia="ja-JP"/>
        </w:rPr>
        <w:t xml:space="preserve"> </w:t>
      </w:r>
      <w:r w:rsidRPr="005F1C0E">
        <w:rPr>
          <w:lang w:eastAsia="ja-JP"/>
        </w:rPr>
        <w:t xml:space="preserve">single </w:t>
      </w:r>
      <w:r>
        <w:rPr>
          <w:lang w:eastAsia="ja-JP"/>
        </w:rPr>
        <w:t>“</w:t>
      </w:r>
      <w:r w:rsidRPr="00604FBE">
        <w:rPr>
          <w:b/>
          <w:i/>
          <w:lang w:eastAsia="ja-JP"/>
        </w:rPr>
        <w:t>Contributor</w:t>
      </w:r>
      <w:r w:rsidRPr="005F1C0E">
        <w:rPr>
          <w:lang w:eastAsia="ja-JP"/>
        </w:rPr>
        <w:t>.</w:t>
      </w:r>
      <w:r>
        <w:rPr>
          <w:lang w:eastAsia="ja-JP"/>
        </w:rPr>
        <w:t>”</w:t>
      </w:r>
      <w:r w:rsidRPr="005F1C0E">
        <w:rPr>
          <w:lang w:eastAsia="ja-JP"/>
        </w:rPr>
        <w:t xml:space="preserve"> For the purposes of this definition, "control" means (</w:t>
      </w:r>
      <w:proofErr w:type="spellStart"/>
      <w:r w:rsidRPr="005F1C0E">
        <w:rPr>
          <w:lang w:eastAsia="ja-JP"/>
        </w:rPr>
        <w:t>i</w:t>
      </w:r>
      <w:proofErr w:type="spellEnd"/>
      <w:r w:rsidRPr="005F1C0E">
        <w:rPr>
          <w:lang w:eastAsia="ja-JP"/>
        </w:rPr>
        <w:t>) the power, direct or indirect, to cause the direction or management of such entity, whether by contract or otherwise, or</w:t>
      </w:r>
      <w:r>
        <w:rPr>
          <w:lang w:eastAsia="ja-JP"/>
        </w:rPr>
        <w:t xml:space="preserve"> </w:t>
      </w:r>
      <w:r w:rsidRPr="005F1C0E">
        <w:rPr>
          <w:lang w:eastAsia="ja-JP"/>
        </w:rPr>
        <w:t>(ii) ownership of fifty percent (50%) or more of the outstanding shares, or (iii) beneficial ownership of such entity.</w:t>
      </w:r>
    </w:p>
    <w:p w14:paraId="515356D1" w14:textId="77777777" w:rsidR="00934EA8" w:rsidRPr="005F1C0E" w:rsidRDefault="00934EA8" w:rsidP="0019460A">
      <w:pPr>
        <w:widowControl w:val="0"/>
        <w:autoSpaceDE w:val="0"/>
        <w:autoSpaceDN w:val="0"/>
        <w:adjustRightInd w:val="0"/>
        <w:jc w:val="both"/>
        <w:rPr>
          <w:lang w:eastAsia="ja-JP"/>
        </w:rPr>
      </w:pPr>
    </w:p>
    <w:p w14:paraId="05366F77" w14:textId="25810301"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w:t>
      </w:r>
      <w:r w:rsidRPr="005F1C0E">
        <w:rPr>
          <w:b/>
          <w:i/>
          <w:lang w:eastAsia="ja-JP"/>
        </w:rPr>
        <w:t>Contribution</w:t>
      </w:r>
      <w:r w:rsidRPr="005F1C0E">
        <w:rPr>
          <w:lang w:eastAsia="ja-JP"/>
        </w:rPr>
        <w:t xml:space="preserve">" shall mean the code, documentation or other </w:t>
      </w:r>
      <w:r>
        <w:rPr>
          <w:lang w:eastAsia="ja-JP"/>
        </w:rPr>
        <w:t xml:space="preserve">original </w:t>
      </w:r>
      <w:r w:rsidRPr="005F1C0E">
        <w:rPr>
          <w:lang w:eastAsia="ja-JP"/>
        </w:rPr>
        <w:t>works of authorship</w:t>
      </w:r>
      <w:r>
        <w:rPr>
          <w:lang w:eastAsia="ja-JP"/>
        </w:rPr>
        <w:t xml:space="preserve"> expressly identified in </w:t>
      </w:r>
      <w:r w:rsidRPr="00867561">
        <w:rPr>
          <w:b/>
          <w:u w:val="single"/>
          <w:lang w:eastAsia="ja-JP"/>
        </w:rPr>
        <w:t xml:space="preserve">Schedule </w:t>
      </w:r>
      <w:r w:rsidR="00BA346A" w:rsidRPr="00867561">
        <w:rPr>
          <w:b/>
          <w:u w:val="single"/>
          <w:lang w:eastAsia="ja-JP"/>
        </w:rPr>
        <w:t>A</w:t>
      </w:r>
      <w:r>
        <w:rPr>
          <w:lang w:eastAsia="ja-JP"/>
        </w:rPr>
        <w:t>, as well as any original work of authorship,</w:t>
      </w:r>
      <w:r w:rsidRPr="005F1C0E">
        <w:rPr>
          <w:lang w:eastAsia="ja-JP"/>
        </w:rPr>
        <w:t xml:space="preserve"> including any modifications or additions to an existing work, that </w:t>
      </w:r>
      <w:r>
        <w:rPr>
          <w:lang w:eastAsia="ja-JP"/>
        </w:rPr>
        <w:t>is</w:t>
      </w:r>
      <w:r w:rsidRPr="005F1C0E">
        <w:rPr>
          <w:lang w:eastAsia="ja-JP"/>
        </w:rPr>
        <w:t xml:space="preserve"> intentionally submitted by You to </w:t>
      </w:r>
      <w:r>
        <w:rPr>
          <w:lang w:eastAsia="ja-JP"/>
        </w:rPr>
        <w:t>P4</w:t>
      </w:r>
      <w:r w:rsidRPr="005F1C0E">
        <w:rPr>
          <w:lang w:eastAsia="ja-JP"/>
        </w:rPr>
        <w:t xml:space="preserve"> for inclusion in, or documentation of, </w:t>
      </w:r>
      <w:r>
        <w:rPr>
          <w:lang w:eastAsia="ja-JP"/>
        </w:rPr>
        <w:t xml:space="preserve">any of the products owned or managed by P4 </w:t>
      </w:r>
      <w:r w:rsidRPr="005F1C0E">
        <w:rPr>
          <w:lang w:eastAsia="ja-JP"/>
        </w:rPr>
        <w:t>(the "</w:t>
      </w:r>
      <w:r w:rsidRPr="005F1C0E">
        <w:rPr>
          <w:b/>
          <w:i/>
          <w:lang w:eastAsia="ja-JP"/>
        </w:rPr>
        <w:t>Work</w:t>
      </w:r>
      <w:r w:rsidRPr="005F1C0E">
        <w:rPr>
          <w:lang w:eastAsia="ja-JP"/>
        </w:rPr>
        <w:t>"). For the purposes of this definition,</w:t>
      </w:r>
      <w:r>
        <w:rPr>
          <w:lang w:eastAsia="ja-JP"/>
        </w:rPr>
        <w:t xml:space="preserve"> </w:t>
      </w:r>
      <w:r w:rsidRPr="005F1C0E">
        <w:rPr>
          <w:lang w:eastAsia="ja-JP"/>
        </w:rPr>
        <w:t>"</w:t>
      </w:r>
      <w:r w:rsidRPr="005F1C0E">
        <w:rPr>
          <w:b/>
          <w:i/>
          <w:lang w:eastAsia="ja-JP"/>
        </w:rPr>
        <w:t>submitted</w:t>
      </w:r>
      <w:r w:rsidRPr="005F1C0E">
        <w:rPr>
          <w:lang w:eastAsia="ja-JP"/>
        </w:rPr>
        <w:t>" means any form of electronic</w:t>
      </w:r>
      <w:ins w:id="0" w:author="Prem Jonnalagadda" w:date="2015-07-01T15:45:00Z">
        <w:r w:rsidR="00DB3C67">
          <w:rPr>
            <w:lang w:eastAsia="ja-JP"/>
          </w:rPr>
          <w:t>, verbal</w:t>
        </w:r>
      </w:ins>
      <w:r w:rsidR="00D00ADB">
        <w:rPr>
          <w:lang w:eastAsia="ja-JP"/>
        </w:rPr>
        <w:t xml:space="preserve"> </w:t>
      </w:r>
      <w:r w:rsidRPr="005F1C0E">
        <w:rPr>
          <w:lang w:eastAsia="ja-JP"/>
        </w:rPr>
        <w:t xml:space="preserve">or written communication sent to </w:t>
      </w:r>
      <w:r>
        <w:rPr>
          <w:lang w:eastAsia="ja-JP"/>
        </w:rPr>
        <w:t>P4</w:t>
      </w:r>
      <w:r w:rsidRPr="005F1C0E">
        <w:rPr>
          <w:lang w:eastAsia="ja-JP"/>
        </w:rPr>
        <w:t xml:space="preserve"> or its representatives,</w:t>
      </w:r>
      <w:r>
        <w:rPr>
          <w:lang w:eastAsia="ja-JP"/>
        </w:rPr>
        <w:t xml:space="preserve"> </w:t>
      </w:r>
      <w:r w:rsidRPr="005F1C0E">
        <w:rPr>
          <w:lang w:eastAsia="ja-JP"/>
        </w:rPr>
        <w:t xml:space="preserve">including but not limited to communication on electronic mailing lists, source code control systems, and issue tracking systems that are managed by, or on behalf of, </w:t>
      </w:r>
      <w:r>
        <w:rPr>
          <w:lang w:eastAsia="ja-JP"/>
        </w:rPr>
        <w:t>P4</w:t>
      </w:r>
      <w:r w:rsidRPr="005F1C0E">
        <w:rPr>
          <w:lang w:eastAsia="ja-JP"/>
        </w:rPr>
        <w:t xml:space="preserve"> for the purpose of discussing and improving the Work, but excluding communication that is conspicuously marked or otherwise designated in writing by You as "Not a Contribution."</w:t>
      </w:r>
    </w:p>
    <w:p w14:paraId="145ECC0D" w14:textId="66DC69A8" w:rsidR="00266EE9" w:rsidRDefault="00266EE9">
      <w:pPr>
        <w:rPr>
          <w:b/>
          <w:lang w:eastAsia="ja-JP"/>
        </w:rPr>
      </w:pPr>
      <w:r>
        <w:rPr>
          <w:b/>
          <w:lang w:eastAsia="ja-JP"/>
        </w:rPr>
        <w:br w:type="page"/>
      </w:r>
    </w:p>
    <w:p w14:paraId="13C6BB75" w14:textId="77777777" w:rsidR="00934EA8" w:rsidRPr="005F1C0E" w:rsidRDefault="00934EA8" w:rsidP="0019460A">
      <w:pPr>
        <w:widowControl w:val="0"/>
        <w:autoSpaceDE w:val="0"/>
        <w:autoSpaceDN w:val="0"/>
        <w:adjustRightInd w:val="0"/>
        <w:jc w:val="both"/>
        <w:rPr>
          <w:lang w:eastAsia="ja-JP"/>
        </w:rPr>
      </w:pPr>
      <w:r w:rsidRPr="005F1C0E">
        <w:rPr>
          <w:b/>
          <w:lang w:eastAsia="ja-JP"/>
        </w:rPr>
        <w:t xml:space="preserve">  </w:t>
      </w:r>
      <w:r w:rsidRPr="005F1C0E">
        <w:rPr>
          <w:b/>
          <w:lang w:eastAsia="ja-JP"/>
        </w:rPr>
        <w:tab/>
        <w:t xml:space="preserve"> 2. </w:t>
      </w:r>
      <w:r w:rsidRPr="005F1C0E">
        <w:rPr>
          <w:b/>
          <w:u w:val="single"/>
          <w:lang w:eastAsia="ja-JP"/>
        </w:rPr>
        <w:t>Grant of Copyright License</w:t>
      </w:r>
      <w:r w:rsidRPr="005F1C0E">
        <w:rPr>
          <w:lang w:eastAsia="ja-JP"/>
        </w:rPr>
        <w:t xml:space="preserve">. Subject to the terms and conditions of this Agreement, You hereby grant to </w:t>
      </w:r>
      <w:r>
        <w:rPr>
          <w:lang w:eastAsia="ja-JP"/>
        </w:rPr>
        <w:t>P4</w:t>
      </w:r>
      <w:r w:rsidRPr="005F1C0E">
        <w:rPr>
          <w:lang w:eastAsia="ja-JP"/>
        </w:rPr>
        <w:t xml:space="preserve"> and to recipients of software distributed by </w:t>
      </w:r>
      <w:r>
        <w:rPr>
          <w:lang w:eastAsia="ja-JP"/>
        </w:rPr>
        <w:t>P4</w:t>
      </w:r>
      <w:r w:rsidRPr="005F1C0E">
        <w:rPr>
          <w:lang w:eastAsia="ja-JP"/>
        </w:rPr>
        <w:t xml:space="preserve"> a perpetual, worldwide, non-exclusive, no-charge, royalty-free, irrevocable copyright license to reproduce, prepare derivative works of, publicly display, publicly perform, sublicense, and distribute Your Contributions and such derivative works.</w:t>
      </w:r>
    </w:p>
    <w:p w14:paraId="4A123BD7" w14:textId="77777777" w:rsidR="00934EA8" w:rsidRPr="005F1C0E" w:rsidRDefault="00934EA8" w:rsidP="0019460A">
      <w:pPr>
        <w:widowControl w:val="0"/>
        <w:autoSpaceDE w:val="0"/>
        <w:autoSpaceDN w:val="0"/>
        <w:adjustRightInd w:val="0"/>
        <w:jc w:val="both"/>
        <w:rPr>
          <w:b/>
          <w:lang w:eastAsia="ja-JP"/>
        </w:rPr>
      </w:pPr>
    </w:p>
    <w:p w14:paraId="388E73C2" w14:textId="77777777" w:rsidR="00934EA8" w:rsidRPr="005F1C0E" w:rsidRDefault="00934EA8" w:rsidP="0019460A">
      <w:pPr>
        <w:widowControl w:val="0"/>
        <w:autoSpaceDE w:val="0"/>
        <w:autoSpaceDN w:val="0"/>
        <w:adjustRightInd w:val="0"/>
        <w:jc w:val="both"/>
        <w:rPr>
          <w:lang w:eastAsia="ja-JP"/>
        </w:rPr>
      </w:pPr>
      <w:r w:rsidRPr="005F1C0E">
        <w:rPr>
          <w:b/>
          <w:lang w:eastAsia="ja-JP"/>
        </w:rPr>
        <w:t xml:space="preserve">   </w:t>
      </w:r>
      <w:r w:rsidRPr="005F1C0E">
        <w:rPr>
          <w:b/>
          <w:lang w:eastAsia="ja-JP"/>
        </w:rPr>
        <w:tab/>
        <w:t xml:space="preserve">3. </w:t>
      </w:r>
      <w:r w:rsidRPr="005F1C0E">
        <w:rPr>
          <w:b/>
          <w:u w:val="single"/>
          <w:lang w:eastAsia="ja-JP"/>
        </w:rPr>
        <w:t>Grant of Patent License</w:t>
      </w:r>
      <w:r w:rsidRPr="005F1C0E">
        <w:rPr>
          <w:lang w:eastAsia="ja-JP"/>
        </w:rPr>
        <w:t xml:space="preserve">. Subject to the terms and conditions of this Agreement, You hereby grant to </w:t>
      </w:r>
      <w:r>
        <w:rPr>
          <w:lang w:eastAsia="ja-JP"/>
        </w:rPr>
        <w:t>P4</w:t>
      </w:r>
      <w:r w:rsidRPr="005F1C0E">
        <w:rPr>
          <w:lang w:eastAsia="ja-JP"/>
        </w:rPr>
        <w:t xml:space="preserve"> and to recipients of software distributed by </w:t>
      </w:r>
      <w:r>
        <w:rPr>
          <w:lang w:eastAsia="ja-JP"/>
        </w:rPr>
        <w:t>P4</w:t>
      </w:r>
      <w:r w:rsidRPr="005F1C0E">
        <w:rPr>
          <w:lang w:eastAsia="ja-JP"/>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w:t>
      </w:r>
      <w:r>
        <w:rPr>
          <w:lang w:eastAsia="ja-JP"/>
        </w:rPr>
        <w:t xml:space="preserve"> </w:t>
      </w:r>
      <w:r w:rsidRPr="005F1C0E">
        <w:rPr>
          <w:lang w:eastAsia="ja-JP"/>
        </w:rPr>
        <w:t>by You that are necessarily infringed by Your Contribution(s) alone or by combination of Your Contribution(s) with the Work to which such Contribution(s) were submitted. If any entity institutes patent litigation against You or any other entity (including a cross-claim or countercla</w:t>
      </w:r>
      <w:r>
        <w:rPr>
          <w:lang w:eastAsia="ja-JP"/>
        </w:rPr>
        <w:t>im in a lawsuit) alleging that Y</w:t>
      </w:r>
      <w:r w:rsidRPr="005F1C0E">
        <w:rPr>
          <w:lang w:eastAsia="ja-JP"/>
        </w:rPr>
        <w:t>our Cont</w:t>
      </w:r>
      <w:r>
        <w:rPr>
          <w:lang w:eastAsia="ja-JP"/>
        </w:rPr>
        <w:t>ribution, or the Work to which Y</w:t>
      </w:r>
      <w:r w:rsidRPr="005F1C0E">
        <w:rPr>
          <w:lang w:eastAsia="ja-JP"/>
        </w:rPr>
        <w:t>ou have contributed, constitutes</w:t>
      </w:r>
      <w:r>
        <w:rPr>
          <w:lang w:eastAsia="ja-JP"/>
        </w:rPr>
        <w:t xml:space="preserve"> </w:t>
      </w:r>
      <w:r w:rsidRPr="005F1C0E">
        <w:rPr>
          <w:lang w:eastAsia="ja-JP"/>
        </w:rPr>
        <w:t>direct or contributory patent infringement, then any patent licenses granted to that entity under this Agreement for that Contribution or Work shall terminate as of the date such litigation is filed.</w:t>
      </w:r>
    </w:p>
    <w:p w14:paraId="4BFBAC59" w14:textId="77777777" w:rsidR="00934EA8" w:rsidRPr="005F1C0E" w:rsidRDefault="00934EA8" w:rsidP="0019460A">
      <w:pPr>
        <w:widowControl w:val="0"/>
        <w:autoSpaceDE w:val="0"/>
        <w:autoSpaceDN w:val="0"/>
        <w:adjustRightInd w:val="0"/>
        <w:jc w:val="both"/>
        <w:rPr>
          <w:lang w:eastAsia="ja-JP"/>
        </w:rPr>
      </w:pPr>
    </w:p>
    <w:p w14:paraId="110FA821" w14:textId="6BBA85E2"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4. </w:t>
      </w:r>
      <w:r>
        <w:rPr>
          <w:b/>
          <w:u w:val="single"/>
          <w:lang w:eastAsia="ja-JP"/>
        </w:rPr>
        <w:t xml:space="preserve">Right to Grant </w:t>
      </w:r>
      <w:r w:rsidRPr="002F3590">
        <w:rPr>
          <w:b/>
          <w:u w:val="single"/>
          <w:lang w:eastAsia="ja-JP"/>
        </w:rPr>
        <w:t>License</w:t>
      </w:r>
      <w:r>
        <w:rPr>
          <w:b/>
          <w:u w:val="single"/>
          <w:lang w:eastAsia="ja-JP"/>
        </w:rPr>
        <w:t>s</w:t>
      </w:r>
      <w:r>
        <w:rPr>
          <w:b/>
          <w:lang w:eastAsia="ja-JP"/>
        </w:rPr>
        <w:t xml:space="preserve">. </w:t>
      </w:r>
      <w:r w:rsidRPr="002F3590">
        <w:rPr>
          <w:lang w:eastAsia="ja-JP"/>
        </w:rPr>
        <w:t>You</w:t>
      </w:r>
      <w:r w:rsidRPr="005F1C0E">
        <w:rPr>
          <w:lang w:eastAsia="ja-JP"/>
        </w:rPr>
        <w:t xml:space="preserve"> represent that </w:t>
      </w:r>
      <w:proofErr w:type="gramStart"/>
      <w:r w:rsidRPr="005F1C0E">
        <w:rPr>
          <w:lang w:eastAsia="ja-JP"/>
        </w:rPr>
        <w:t>You</w:t>
      </w:r>
      <w:proofErr w:type="gramEnd"/>
      <w:r w:rsidRPr="005F1C0E">
        <w:rPr>
          <w:lang w:eastAsia="ja-JP"/>
        </w:rPr>
        <w:t xml:space="preserve"> are legally entitled to grant the above license</w:t>
      </w:r>
      <w:r>
        <w:rPr>
          <w:lang w:eastAsia="ja-JP"/>
        </w:rPr>
        <w:t>s</w:t>
      </w:r>
      <w:r w:rsidRPr="005F1C0E">
        <w:rPr>
          <w:lang w:eastAsia="ja-JP"/>
        </w:rPr>
        <w:t xml:space="preserve">. You represent further that </w:t>
      </w:r>
      <w:r w:rsidR="00BA346A">
        <w:rPr>
          <w:lang w:eastAsia="ja-JP"/>
        </w:rPr>
        <w:t>any</w:t>
      </w:r>
      <w:r w:rsidR="00BA346A" w:rsidRPr="005F1C0E">
        <w:rPr>
          <w:lang w:eastAsia="ja-JP"/>
        </w:rPr>
        <w:t xml:space="preserve"> </w:t>
      </w:r>
      <w:r w:rsidRPr="005F1C0E">
        <w:rPr>
          <w:lang w:eastAsia="ja-JP"/>
        </w:rPr>
        <w:t xml:space="preserve">employee of the </w:t>
      </w:r>
      <w:r>
        <w:rPr>
          <w:lang w:eastAsia="ja-JP"/>
        </w:rPr>
        <w:t>Institution</w:t>
      </w:r>
      <w:r w:rsidRPr="005F1C0E">
        <w:rPr>
          <w:lang w:eastAsia="ja-JP"/>
        </w:rPr>
        <w:t xml:space="preserve"> is authorized to submit Contributions on behalf of the </w:t>
      </w:r>
      <w:r>
        <w:rPr>
          <w:lang w:eastAsia="ja-JP"/>
        </w:rPr>
        <w:t>Institution</w:t>
      </w:r>
      <w:r w:rsidRPr="005F1C0E">
        <w:rPr>
          <w:lang w:eastAsia="ja-JP"/>
        </w:rPr>
        <w:t>.</w:t>
      </w:r>
    </w:p>
    <w:p w14:paraId="20B1ACA4" w14:textId="77777777" w:rsidR="00934EA8" w:rsidRPr="005F1C0E" w:rsidRDefault="00934EA8" w:rsidP="0019460A">
      <w:pPr>
        <w:widowControl w:val="0"/>
        <w:autoSpaceDE w:val="0"/>
        <w:autoSpaceDN w:val="0"/>
        <w:adjustRightInd w:val="0"/>
        <w:jc w:val="both"/>
        <w:rPr>
          <w:lang w:eastAsia="ja-JP"/>
        </w:rPr>
      </w:pPr>
    </w:p>
    <w:p w14:paraId="5B38E153"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5. </w:t>
      </w:r>
      <w:r>
        <w:rPr>
          <w:b/>
          <w:u w:val="single"/>
          <w:lang w:eastAsia="ja-JP"/>
        </w:rPr>
        <w:t>Original Creation</w:t>
      </w:r>
      <w:r w:rsidRPr="002F3590">
        <w:rPr>
          <w:b/>
          <w:lang w:eastAsia="ja-JP"/>
        </w:rPr>
        <w:t xml:space="preserve">.  </w:t>
      </w:r>
      <w:r w:rsidRPr="005F1C0E">
        <w:rPr>
          <w:lang w:eastAsia="ja-JP"/>
        </w:rPr>
        <w:t xml:space="preserve">You represent that each of Your Contributions is </w:t>
      </w:r>
      <w:proofErr w:type="gramStart"/>
      <w:r w:rsidRPr="005F1C0E">
        <w:rPr>
          <w:lang w:eastAsia="ja-JP"/>
        </w:rPr>
        <w:t>Your</w:t>
      </w:r>
      <w:proofErr w:type="gramEnd"/>
      <w:r w:rsidRPr="005F1C0E">
        <w:rPr>
          <w:lang w:eastAsia="ja-JP"/>
        </w:rPr>
        <w:t xml:space="preserve"> original creation (see section 7 for submissions on behalf of others).</w:t>
      </w:r>
    </w:p>
    <w:p w14:paraId="30290D83" w14:textId="77777777" w:rsidR="00934EA8" w:rsidRPr="005F1C0E" w:rsidRDefault="00934EA8" w:rsidP="0019460A">
      <w:pPr>
        <w:widowControl w:val="0"/>
        <w:autoSpaceDE w:val="0"/>
        <w:autoSpaceDN w:val="0"/>
        <w:adjustRightInd w:val="0"/>
        <w:jc w:val="both"/>
        <w:rPr>
          <w:lang w:eastAsia="ja-JP"/>
        </w:rPr>
      </w:pPr>
    </w:p>
    <w:p w14:paraId="31F824B2"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6. </w:t>
      </w:r>
      <w:r>
        <w:rPr>
          <w:b/>
          <w:u w:val="single"/>
          <w:lang w:eastAsia="ja-JP"/>
        </w:rPr>
        <w:t xml:space="preserve">Support; Warranty </w:t>
      </w:r>
      <w:r w:rsidRPr="00565B8C">
        <w:rPr>
          <w:b/>
          <w:u w:val="single"/>
          <w:lang w:eastAsia="ja-JP"/>
        </w:rPr>
        <w:t>Disclaimer</w:t>
      </w:r>
      <w:r>
        <w:rPr>
          <w:b/>
          <w:lang w:eastAsia="ja-JP"/>
        </w:rPr>
        <w:t xml:space="preserve">.  </w:t>
      </w:r>
      <w:r w:rsidRPr="00565B8C">
        <w:rPr>
          <w:lang w:eastAsia="ja-JP"/>
        </w:rPr>
        <w:t>You</w:t>
      </w:r>
      <w:r w:rsidRPr="005F1C0E">
        <w:rPr>
          <w:lang w:eastAsia="ja-JP"/>
        </w:rPr>
        <w:t xml:space="preserve"> are not expected to provide support for Your Contributions, except to the extent </w:t>
      </w:r>
      <w:proofErr w:type="gramStart"/>
      <w:r w:rsidRPr="005F1C0E">
        <w:rPr>
          <w:lang w:eastAsia="ja-JP"/>
        </w:rPr>
        <w:t>You</w:t>
      </w:r>
      <w:proofErr w:type="gramEnd"/>
      <w:r w:rsidRPr="005F1C0E">
        <w:rPr>
          <w:lang w:eastAsia="ja-JP"/>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w:t>
      </w:r>
      <w:r>
        <w:rPr>
          <w:lang w:eastAsia="ja-JP"/>
        </w:rPr>
        <w:t xml:space="preserve"> MERCHANTABILITY, or</w:t>
      </w:r>
      <w:r w:rsidRPr="005F1C0E">
        <w:rPr>
          <w:lang w:eastAsia="ja-JP"/>
        </w:rPr>
        <w:t xml:space="preserve"> FITNESS FOR A PARTICULAR PURPOSE.</w:t>
      </w:r>
    </w:p>
    <w:p w14:paraId="17A48CCB" w14:textId="77777777" w:rsidR="00934EA8" w:rsidRPr="005F1C0E" w:rsidRDefault="00934EA8" w:rsidP="0019460A">
      <w:pPr>
        <w:widowControl w:val="0"/>
        <w:autoSpaceDE w:val="0"/>
        <w:autoSpaceDN w:val="0"/>
        <w:adjustRightInd w:val="0"/>
        <w:jc w:val="both"/>
        <w:rPr>
          <w:lang w:eastAsia="ja-JP"/>
        </w:rPr>
      </w:pPr>
    </w:p>
    <w:p w14:paraId="1EBA1034"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7. </w:t>
      </w:r>
      <w:r>
        <w:rPr>
          <w:b/>
          <w:u w:val="single"/>
          <w:lang w:eastAsia="ja-JP"/>
        </w:rPr>
        <w:t>Contributions That Are Not Your Original Creation</w:t>
      </w:r>
      <w:r w:rsidRPr="00565B8C">
        <w:rPr>
          <w:b/>
          <w:lang w:eastAsia="ja-JP"/>
        </w:rPr>
        <w:t xml:space="preserve">.  </w:t>
      </w:r>
      <w:r w:rsidRPr="005F1C0E">
        <w:rPr>
          <w:lang w:eastAsia="ja-JP"/>
        </w:rPr>
        <w:t xml:space="preserve">Should You wish to submit work that is not Your original creation, You may submit it to </w:t>
      </w:r>
      <w:r>
        <w:rPr>
          <w:lang w:eastAsia="ja-JP"/>
        </w:rPr>
        <w:t>P4</w:t>
      </w:r>
      <w:r w:rsidRPr="005F1C0E">
        <w:rPr>
          <w:lang w:eastAsia="ja-JP"/>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630C672A" w14:textId="77777777" w:rsidR="00934EA8" w:rsidRPr="005F1C0E" w:rsidRDefault="00934EA8" w:rsidP="0019460A">
      <w:pPr>
        <w:widowControl w:val="0"/>
        <w:autoSpaceDE w:val="0"/>
        <w:autoSpaceDN w:val="0"/>
        <w:adjustRightInd w:val="0"/>
        <w:jc w:val="both"/>
        <w:rPr>
          <w:lang w:eastAsia="ja-JP"/>
        </w:rPr>
      </w:pPr>
    </w:p>
    <w:p w14:paraId="6DDEB303"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8. </w:t>
      </w:r>
      <w:r>
        <w:rPr>
          <w:b/>
          <w:u w:val="single"/>
          <w:lang w:eastAsia="ja-JP"/>
        </w:rPr>
        <w:t>Required Notifications</w:t>
      </w:r>
      <w:r w:rsidRPr="00565B8C">
        <w:rPr>
          <w:b/>
          <w:lang w:eastAsia="ja-JP"/>
        </w:rPr>
        <w:t xml:space="preserve">.  </w:t>
      </w:r>
      <w:r>
        <w:rPr>
          <w:lang w:eastAsia="ja-JP"/>
        </w:rPr>
        <w:t xml:space="preserve">It is </w:t>
      </w:r>
      <w:proofErr w:type="gramStart"/>
      <w:r>
        <w:rPr>
          <w:lang w:eastAsia="ja-JP"/>
        </w:rPr>
        <w:t>Y</w:t>
      </w:r>
      <w:r w:rsidRPr="005F1C0E">
        <w:rPr>
          <w:lang w:eastAsia="ja-JP"/>
        </w:rPr>
        <w:t>our</w:t>
      </w:r>
      <w:proofErr w:type="gramEnd"/>
      <w:r w:rsidRPr="005F1C0E">
        <w:rPr>
          <w:lang w:eastAsia="ja-JP"/>
        </w:rPr>
        <w:t xml:space="preserve"> responsibility to notify </w:t>
      </w:r>
      <w:r>
        <w:rPr>
          <w:lang w:eastAsia="ja-JP"/>
        </w:rPr>
        <w:t>P4</w:t>
      </w:r>
      <w:r w:rsidRPr="005F1C0E">
        <w:rPr>
          <w:lang w:eastAsia="ja-JP"/>
        </w:rPr>
        <w:t xml:space="preserve"> when any change is required to the list of designated employees authorized to submit Contributions on behalf of the </w:t>
      </w:r>
      <w:r>
        <w:rPr>
          <w:lang w:eastAsia="ja-JP"/>
        </w:rPr>
        <w:t>Institution</w:t>
      </w:r>
      <w:r w:rsidRPr="005F1C0E">
        <w:rPr>
          <w:lang w:eastAsia="ja-JP"/>
        </w:rPr>
        <w:t xml:space="preserve">, or to the </w:t>
      </w:r>
      <w:r>
        <w:rPr>
          <w:lang w:eastAsia="ja-JP"/>
        </w:rPr>
        <w:t>Institution</w:t>
      </w:r>
      <w:r w:rsidRPr="005F1C0E">
        <w:rPr>
          <w:lang w:eastAsia="ja-JP"/>
        </w:rPr>
        <w:t xml:space="preserve">'s Point of Contact with </w:t>
      </w:r>
      <w:r>
        <w:rPr>
          <w:lang w:eastAsia="ja-JP"/>
        </w:rPr>
        <w:t>P4</w:t>
      </w:r>
      <w:r w:rsidRPr="005F1C0E">
        <w:rPr>
          <w:lang w:eastAsia="ja-JP"/>
        </w:rPr>
        <w:t>.</w:t>
      </w:r>
    </w:p>
    <w:p w14:paraId="1A5D828E" w14:textId="77777777" w:rsidR="00934EA8" w:rsidRDefault="00934EA8" w:rsidP="00867561">
      <w:pPr>
        <w:rPr>
          <w:lang w:eastAsia="ja-JP"/>
        </w:rPr>
      </w:pPr>
    </w:p>
    <w:p w14:paraId="63EAE837" w14:textId="77777777" w:rsidR="00266EE9" w:rsidRDefault="00266EE9">
      <w:pPr>
        <w:rPr>
          <w:b/>
          <w:u w:val="single"/>
          <w:lang w:eastAsia="ja-JP"/>
        </w:rPr>
      </w:pPr>
      <w:r>
        <w:rPr>
          <w:b/>
          <w:u w:val="single"/>
          <w:lang w:eastAsia="ja-JP"/>
        </w:rPr>
        <w:br w:type="page"/>
      </w:r>
    </w:p>
    <w:p w14:paraId="106632AB" w14:textId="2F5DFB94" w:rsidR="00934EA8" w:rsidRDefault="00934EA8" w:rsidP="0019460A">
      <w:pPr>
        <w:widowControl w:val="0"/>
        <w:autoSpaceDE w:val="0"/>
        <w:autoSpaceDN w:val="0"/>
        <w:adjustRightInd w:val="0"/>
        <w:jc w:val="both"/>
        <w:rPr>
          <w:b/>
          <w:u w:val="single"/>
          <w:lang w:eastAsia="ja-JP"/>
        </w:rPr>
      </w:pPr>
      <w:r>
        <w:rPr>
          <w:b/>
          <w:u w:val="single"/>
          <w:lang w:eastAsia="ja-JP"/>
        </w:rPr>
        <w:t xml:space="preserve">Schedule </w:t>
      </w:r>
      <w:r w:rsidR="00BA346A">
        <w:rPr>
          <w:b/>
          <w:u w:val="single"/>
          <w:lang w:eastAsia="ja-JP"/>
        </w:rPr>
        <w:t>A</w:t>
      </w:r>
    </w:p>
    <w:p w14:paraId="3BB27CA0" w14:textId="77777777" w:rsidR="00934EA8" w:rsidRDefault="00934EA8" w:rsidP="0019460A">
      <w:pPr>
        <w:widowControl w:val="0"/>
        <w:autoSpaceDE w:val="0"/>
        <w:autoSpaceDN w:val="0"/>
        <w:adjustRightInd w:val="0"/>
        <w:jc w:val="both"/>
        <w:rPr>
          <w:b/>
          <w:u w:val="single"/>
          <w:lang w:eastAsia="ja-JP"/>
        </w:rPr>
      </w:pPr>
    </w:p>
    <w:p w14:paraId="4963C9EF" w14:textId="77777777" w:rsidR="00934EA8" w:rsidRDefault="00934EA8" w:rsidP="0019460A">
      <w:pPr>
        <w:widowControl w:val="0"/>
        <w:autoSpaceDE w:val="0"/>
        <w:autoSpaceDN w:val="0"/>
        <w:adjustRightInd w:val="0"/>
        <w:jc w:val="both"/>
        <w:rPr>
          <w:ins w:id="1" w:author="Prem Jonnalagadda" w:date="2015-07-01T16:02:00Z"/>
          <w:lang w:eastAsia="ja-JP"/>
        </w:rPr>
      </w:pPr>
      <w:r>
        <w:rPr>
          <w:lang w:eastAsia="ja-JP"/>
        </w:rPr>
        <w:t xml:space="preserve">   [Identification of optional concurrent software grant.  Would be left blank or omitted if there is no concurrent software grant.]</w:t>
      </w:r>
    </w:p>
    <w:p w14:paraId="7294211E" w14:textId="37C76912" w:rsidR="002B4C6C" w:rsidRDefault="002B4C6C">
      <w:pPr>
        <w:rPr>
          <w:ins w:id="2" w:author="Prem Jonnalagadda" w:date="2015-07-01T16:02:00Z"/>
          <w:lang w:eastAsia="ja-JP"/>
        </w:rPr>
      </w:pPr>
      <w:ins w:id="3" w:author="Prem Jonnalagadda" w:date="2015-07-01T16:02:00Z">
        <w:r>
          <w:rPr>
            <w:lang w:eastAsia="ja-JP"/>
          </w:rPr>
          <w:br w:type="page"/>
        </w:r>
      </w:ins>
    </w:p>
    <w:p w14:paraId="7816A40A" w14:textId="77777777" w:rsidR="002B4C6C" w:rsidRPr="00F45585" w:rsidRDefault="002B4C6C" w:rsidP="0019460A">
      <w:pPr>
        <w:widowControl w:val="0"/>
        <w:autoSpaceDE w:val="0"/>
        <w:autoSpaceDN w:val="0"/>
        <w:adjustRightInd w:val="0"/>
        <w:jc w:val="both"/>
        <w:rPr>
          <w:lang w:eastAsia="ja-JP"/>
        </w:rPr>
      </w:pPr>
      <w:bookmarkStart w:id="4" w:name="_GoBack"/>
      <w:bookmarkEnd w:id="4"/>
    </w:p>
    <w:p w14:paraId="1446BE6D" w14:textId="21802523" w:rsidR="00934EA8" w:rsidRPr="005F1C0E" w:rsidDel="002B4C6C" w:rsidRDefault="00934EA8" w:rsidP="0019460A">
      <w:pPr>
        <w:widowControl w:val="0"/>
        <w:autoSpaceDE w:val="0"/>
        <w:autoSpaceDN w:val="0"/>
        <w:adjustRightInd w:val="0"/>
        <w:jc w:val="both"/>
        <w:rPr>
          <w:del w:id="5" w:author="Prem Jonnalagadda" w:date="2015-07-01T16:02:00Z"/>
          <w:lang w:eastAsia="ja-JP"/>
        </w:rPr>
      </w:pPr>
    </w:p>
    <w:p w14:paraId="790424F3" w14:textId="4C1D710D" w:rsidR="00934EA8" w:rsidRPr="005F1C0E" w:rsidDel="002B4C6C" w:rsidRDefault="00934EA8" w:rsidP="0019460A">
      <w:pPr>
        <w:widowControl w:val="0"/>
        <w:autoSpaceDE w:val="0"/>
        <w:autoSpaceDN w:val="0"/>
        <w:adjustRightInd w:val="0"/>
        <w:jc w:val="both"/>
        <w:rPr>
          <w:del w:id="6" w:author="Prem Jonnalagadda" w:date="2015-07-01T16:02:00Z"/>
          <w:lang w:eastAsia="ja-JP"/>
        </w:rPr>
      </w:pPr>
    </w:p>
    <w:p w14:paraId="2F0A77D0" w14:textId="2086E88D" w:rsidR="00934EA8" w:rsidRPr="005F1C0E" w:rsidDel="002B4C6C" w:rsidRDefault="00934EA8" w:rsidP="0019460A">
      <w:pPr>
        <w:widowControl w:val="0"/>
        <w:autoSpaceDE w:val="0"/>
        <w:autoSpaceDN w:val="0"/>
        <w:adjustRightInd w:val="0"/>
        <w:jc w:val="both"/>
        <w:rPr>
          <w:del w:id="7" w:author="Prem Jonnalagadda" w:date="2015-07-01T16:02:00Z"/>
          <w:lang w:eastAsia="ja-JP"/>
        </w:rPr>
      </w:pPr>
    </w:p>
    <w:p w14:paraId="3FA33204" w14:textId="4FF0A785" w:rsidR="00934EA8" w:rsidRPr="005F1C0E" w:rsidDel="002B4C6C" w:rsidRDefault="00934EA8" w:rsidP="0019460A">
      <w:pPr>
        <w:jc w:val="both"/>
        <w:rPr>
          <w:del w:id="8" w:author="Prem Jonnalagadda" w:date="2015-07-01T16:02:00Z"/>
        </w:rPr>
      </w:pPr>
    </w:p>
    <w:p w14:paraId="2E97BDBD" w14:textId="5E576F08" w:rsidR="00934EA8" w:rsidDel="002B4C6C" w:rsidRDefault="00934EA8" w:rsidP="00DF1CC5">
      <w:pPr>
        <w:spacing w:after="120"/>
        <w:jc w:val="both"/>
        <w:rPr>
          <w:del w:id="9" w:author="Prem Jonnalagadda" w:date="2015-07-01T16:02:00Z"/>
          <w:u w:val="single"/>
        </w:rPr>
        <w:sectPr w:rsidR="00934EA8" w:rsidDel="002B4C6C" w:rsidSect="0019460A">
          <w:pgSz w:w="12240" w:h="15840"/>
          <w:pgMar w:top="1440" w:right="1440" w:bottom="1440" w:left="1440" w:header="720" w:footer="720" w:gutter="0"/>
          <w:cols w:space="720"/>
        </w:sectPr>
      </w:pPr>
    </w:p>
    <w:p w14:paraId="111AD512" w14:textId="5B4B7E51" w:rsidR="00934EA8" w:rsidRPr="005F1C0E" w:rsidDel="002B4C6C" w:rsidRDefault="00934EA8" w:rsidP="0019460A">
      <w:pPr>
        <w:jc w:val="both"/>
        <w:rPr>
          <w:del w:id="10" w:author="Prem Jonnalagadda" w:date="2015-07-01T16:02:00Z"/>
        </w:rPr>
      </w:pPr>
    </w:p>
    <w:p w14:paraId="54667D64" w14:textId="7A39BF4A" w:rsidR="00934EA8" w:rsidDel="002B4C6C" w:rsidRDefault="00934EA8" w:rsidP="00DF1CC5">
      <w:pPr>
        <w:spacing w:after="120"/>
        <w:jc w:val="both"/>
        <w:rPr>
          <w:del w:id="11" w:author="Prem Jonnalagadda" w:date="2015-07-01T16:02:00Z"/>
          <w:u w:val="single"/>
        </w:rPr>
        <w:sectPr w:rsidR="00934EA8" w:rsidDel="002B4C6C" w:rsidSect="0019460A">
          <w:pgSz w:w="12240" w:h="15840"/>
          <w:pgMar w:top="1440" w:right="1440" w:bottom="1440" w:left="1440" w:header="720" w:footer="720" w:gutter="0"/>
          <w:cols w:space="720"/>
        </w:sectPr>
      </w:pPr>
    </w:p>
    <w:p w14:paraId="4FEEC78C" w14:textId="146C803B" w:rsidR="00934EA8" w:rsidRPr="005F1C0E" w:rsidDel="002B4C6C" w:rsidRDefault="00934EA8" w:rsidP="0019460A">
      <w:pPr>
        <w:jc w:val="both"/>
        <w:rPr>
          <w:del w:id="12" w:author="Prem Jonnalagadda" w:date="2015-07-01T16:02:00Z"/>
        </w:rPr>
      </w:pPr>
    </w:p>
    <w:p w14:paraId="166A391A" w14:textId="4AF90D46" w:rsidR="00934EA8" w:rsidRDefault="00934EA8" w:rsidP="0019460A">
      <w:pPr>
        <w:widowControl w:val="0"/>
        <w:autoSpaceDE w:val="0"/>
        <w:autoSpaceDN w:val="0"/>
        <w:adjustRightInd w:val="0"/>
        <w:jc w:val="center"/>
        <w:rPr>
          <w:b/>
          <w:lang w:eastAsia="ja-JP"/>
        </w:rPr>
      </w:pPr>
      <w:r>
        <w:rPr>
          <w:b/>
          <w:lang w:eastAsia="ja-JP"/>
        </w:rPr>
        <w:t xml:space="preserve">EXHIBIT </w:t>
      </w:r>
      <w:r w:rsidR="00BA346A">
        <w:rPr>
          <w:b/>
          <w:lang w:eastAsia="ja-JP"/>
        </w:rPr>
        <w:t>B</w:t>
      </w:r>
    </w:p>
    <w:p w14:paraId="041D5BDD" w14:textId="77777777" w:rsidR="00934EA8" w:rsidRDefault="00934EA8" w:rsidP="0019460A">
      <w:pPr>
        <w:widowControl w:val="0"/>
        <w:autoSpaceDE w:val="0"/>
        <w:autoSpaceDN w:val="0"/>
        <w:adjustRightInd w:val="0"/>
        <w:jc w:val="center"/>
        <w:rPr>
          <w:b/>
          <w:lang w:eastAsia="ja-JP"/>
        </w:rPr>
      </w:pPr>
    </w:p>
    <w:p w14:paraId="7559D059" w14:textId="77777777" w:rsidR="00934EA8" w:rsidRPr="005F1C0E" w:rsidRDefault="00934EA8" w:rsidP="0019460A">
      <w:pPr>
        <w:widowControl w:val="0"/>
        <w:autoSpaceDE w:val="0"/>
        <w:autoSpaceDN w:val="0"/>
        <w:adjustRightInd w:val="0"/>
        <w:jc w:val="center"/>
        <w:rPr>
          <w:b/>
          <w:lang w:eastAsia="ja-JP"/>
        </w:rPr>
      </w:pPr>
      <w:r>
        <w:rPr>
          <w:b/>
          <w:lang w:eastAsia="ja-JP"/>
        </w:rPr>
        <w:t>The P4 Language Consortium</w:t>
      </w:r>
    </w:p>
    <w:p w14:paraId="119AE6D6" w14:textId="77777777" w:rsidR="00934EA8" w:rsidRPr="005F1C0E" w:rsidRDefault="00934EA8" w:rsidP="0019460A">
      <w:pPr>
        <w:widowControl w:val="0"/>
        <w:autoSpaceDE w:val="0"/>
        <w:autoSpaceDN w:val="0"/>
        <w:adjustRightInd w:val="0"/>
        <w:jc w:val="center"/>
        <w:rPr>
          <w:lang w:eastAsia="ja-JP"/>
        </w:rPr>
      </w:pPr>
      <w:r>
        <w:rPr>
          <w:b/>
          <w:lang w:eastAsia="ja-JP"/>
        </w:rPr>
        <w:t xml:space="preserve">Individual </w:t>
      </w:r>
      <w:r w:rsidRPr="005F1C0E">
        <w:rPr>
          <w:b/>
          <w:lang w:eastAsia="ja-JP"/>
        </w:rPr>
        <w:t>Contributor License Agreement ("Agreement")</w:t>
      </w:r>
    </w:p>
    <w:p w14:paraId="7E9666FF" w14:textId="77777777" w:rsidR="00934EA8" w:rsidRPr="005F1C0E" w:rsidRDefault="00934EA8" w:rsidP="0019460A">
      <w:pPr>
        <w:widowControl w:val="0"/>
        <w:autoSpaceDE w:val="0"/>
        <w:autoSpaceDN w:val="0"/>
        <w:adjustRightInd w:val="0"/>
        <w:jc w:val="both"/>
        <w:rPr>
          <w:lang w:eastAsia="ja-JP"/>
        </w:rPr>
      </w:pPr>
    </w:p>
    <w:p w14:paraId="6AFA3ADF" w14:textId="77777777" w:rsidR="00934EA8" w:rsidRPr="005F1C0E" w:rsidRDefault="00934EA8" w:rsidP="0019460A">
      <w:pPr>
        <w:widowControl w:val="0"/>
        <w:autoSpaceDE w:val="0"/>
        <w:autoSpaceDN w:val="0"/>
        <w:adjustRightInd w:val="0"/>
        <w:jc w:val="both"/>
        <w:rPr>
          <w:lang w:eastAsia="ja-JP"/>
        </w:rPr>
      </w:pPr>
    </w:p>
    <w:p w14:paraId="1CB16F21"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Thank you for your interest in </w:t>
      </w:r>
      <w:r>
        <w:rPr>
          <w:lang w:eastAsia="ja-JP"/>
        </w:rPr>
        <w:t>The P4 Language Consortium</w:t>
      </w:r>
      <w:r w:rsidRPr="005F1C0E">
        <w:rPr>
          <w:lang w:eastAsia="ja-JP"/>
        </w:rPr>
        <w:t xml:space="preserve"> (“</w:t>
      </w:r>
      <w:r>
        <w:rPr>
          <w:b/>
          <w:i/>
          <w:lang w:eastAsia="ja-JP"/>
        </w:rPr>
        <w:t>P4</w:t>
      </w:r>
      <w:r w:rsidRPr="005F1C0E">
        <w:rPr>
          <w:lang w:eastAsia="ja-JP"/>
        </w:rPr>
        <w:t>”)</w:t>
      </w:r>
      <w:r>
        <w:rPr>
          <w:lang w:eastAsia="ja-JP"/>
        </w:rPr>
        <w:t>.</w:t>
      </w:r>
      <w:r w:rsidRPr="005F1C0E">
        <w:rPr>
          <w:lang w:eastAsia="ja-JP"/>
        </w:rPr>
        <w:t xml:space="preserve"> In order to clarify the intellectual property license granted with Contributions from any person or entity, </w:t>
      </w:r>
      <w:r>
        <w:rPr>
          <w:lang w:eastAsia="ja-JP"/>
        </w:rPr>
        <w:t>P4</w:t>
      </w:r>
      <w:r w:rsidRPr="005F1C0E">
        <w:rPr>
          <w:lang w:eastAsia="ja-JP"/>
        </w:rPr>
        <w:t xml:space="preserve"> must have a Contributor License Agreement (</w:t>
      </w:r>
      <w:r>
        <w:rPr>
          <w:lang w:eastAsia="ja-JP"/>
        </w:rPr>
        <w:t>“</w:t>
      </w:r>
      <w:r w:rsidRPr="005F1C0E">
        <w:rPr>
          <w:b/>
          <w:i/>
          <w:lang w:eastAsia="ja-JP"/>
        </w:rPr>
        <w:t>CLA</w:t>
      </w:r>
      <w:r>
        <w:rPr>
          <w:b/>
          <w:i/>
          <w:lang w:eastAsia="ja-JP"/>
        </w:rPr>
        <w:t>”</w:t>
      </w:r>
      <w:r w:rsidRPr="005F1C0E">
        <w:rPr>
          <w:lang w:eastAsia="ja-JP"/>
        </w:rPr>
        <w:t xml:space="preserve">) on file that has been signed by each Contributor, indicating agreement to the license terms below. This license is for your protection as a Contributor as well as the protection of </w:t>
      </w:r>
      <w:r>
        <w:rPr>
          <w:lang w:eastAsia="ja-JP"/>
        </w:rPr>
        <w:t>P4</w:t>
      </w:r>
      <w:r w:rsidRPr="005F1C0E">
        <w:rPr>
          <w:lang w:eastAsia="ja-JP"/>
        </w:rPr>
        <w:t xml:space="preserve"> and its users; it does not change your rights to use your own Contributions for any other purpose.</w:t>
      </w:r>
    </w:p>
    <w:p w14:paraId="5E01110A" w14:textId="77777777" w:rsidR="00934EA8" w:rsidRPr="005F1C0E" w:rsidRDefault="00934EA8" w:rsidP="0019460A">
      <w:pPr>
        <w:widowControl w:val="0"/>
        <w:autoSpaceDE w:val="0"/>
        <w:autoSpaceDN w:val="0"/>
        <w:adjustRightInd w:val="0"/>
        <w:jc w:val="both"/>
        <w:rPr>
          <w:lang w:eastAsia="ja-JP"/>
        </w:rPr>
      </w:pPr>
    </w:p>
    <w:p w14:paraId="69F7947B" w14:textId="77777777" w:rsidR="00934EA8" w:rsidRPr="005F1C0E" w:rsidRDefault="00934EA8" w:rsidP="0019460A">
      <w:pPr>
        <w:widowControl w:val="0"/>
        <w:autoSpaceDE w:val="0"/>
        <w:autoSpaceDN w:val="0"/>
        <w:adjustRightInd w:val="0"/>
        <w:jc w:val="both"/>
        <w:rPr>
          <w:lang w:eastAsia="ja-JP"/>
        </w:rPr>
      </w:pPr>
      <w:r>
        <w:rPr>
          <w:lang w:eastAsia="ja-JP"/>
        </w:rPr>
        <w:tab/>
      </w:r>
      <w:r w:rsidRPr="005F1C0E">
        <w:rPr>
          <w:lang w:eastAsia="ja-JP"/>
        </w:rPr>
        <w:t xml:space="preserve">You accept and agree to the following terms and conditions for </w:t>
      </w:r>
      <w:proofErr w:type="gramStart"/>
      <w:r w:rsidRPr="005F1C0E">
        <w:rPr>
          <w:lang w:eastAsia="ja-JP"/>
        </w:rPr>
        <w:t>Your</w:t>
      </w:r>
      <w:proofErr w:type="gramEnd"/>
      <w:r w:rsidRPr="005F1C0E">
        <w:rPr>
          <w:lang w:eastAsia="ja-JP"/>
        </w:rPr>
        <w:t xml:space="preserve"> present and future Contributions submitted to </w:t>
      </w:r>
      <w:r>
        <w:rPr>
          <w:lang w:eastAsia="ja-JP"/>
        </w:rPr>
        <w:t>P4</w:t>
      </w:r>
      <w:r w:rsidRPr="005F1C0E">
        <w:rPr>
          <w:lang w:eastAsia="ja-JP"/>
        </w:rPr>
        <w:t xml:space="preserve">. Except for the license granted herein to </w:t>
      </w:r>
      <w:r>
        <w:rPr>
          <w:lang w:eastAsia="ja-JP"/>
        </w:rPr>
        <w:t>P4</w:t>
      </w:r>
      <w:r w:rsidRPr="005F1C0E">
        <w:rPr>
          <w:lang w:eastAsia="ja-JP"/>
        </w:rPr>
        <w:t xml:space="preserve"> and recipients of software distributed by </w:t>
      </w:r>
      <w:r>
        <w:rPr>
          <w:lang w:eastAsia="ja-JP"/>
        </w:rPr>
        <w:t>P4</w:t>
      </w:r>
      <w:r w:rsidRPr="005F1C0E">
        <w:rPr>
          <w:lang w:eastAsia="ja-JP"/>
        </w:rPr>
        <w:t>, You reserve all right, title, and interest in and to Your Contributions.</w:t>
      </w:r>
    </w:p>
    <w:p w14:paraId="5A082972" w14:textId="77777777" w:rsidR="00934EA8" w:rsidRPr="005F1C0E" w:rsidRDefault="00934EA8" w:rsidP="0019460A">
      <w:pPr>
        <w:widowControl w:val="0"/>
        <w:autoSpaceDE w:val="0"/>
        <w:autoSpaceDN w:val="0"/>
        <w:adjustRightInd w:val="0"/>
        <w:jc w:val="both"/>
        <w:rPr>
          <w:lang w:eastAsia="ja-JP"/>
        </w:rPr>
      </w:pPr>
    </w:p>
    <w:p w14:paraId="062AD070" w14:textId="77777777" w:rsidR="00934EA8" w:rsidRPr="005F1C0E" w:rsidRDefault="00934EA8" w:rsidP="0019460A">
      <w:pPr>
        <w:widowControl w:val="0"/>
        <w:autoSpaceDE w:val="0"/>
        <w:autoSpaceDN w:val="0"/>
        <w:adjustRightInd w:val="0"/>
        <w:jc w:val="both"/>
        <w:rPr>
          <w:b/>
          <w:lang w:eastAsia="ja-JP"/>
        </w:rPr>
      </w:pPr>
      <w:r w:rsidRPr="005F1C0E">
        <w:rPr>
          <w:lang w:eastAsia="ja-JP"/>
        </w:rPr>
        <w:t xml:space="preserve">   </w:t>
      </w:r>
      <w:r>
        <w:rPr>
          <w:lang w:eastAsia="ja-JP"/>
        </w:rPr>
        <w:tab/>
      </w:r>
      <w:r w:rsidRPr="005F1C0E">
        <w:rPr>
          <w:b/>
          <w:lang w:eastAsia="ja-JP"/>
        </w:rPr>
        <w:t xml:space="preserve">1. </w:t>
      </w:r>
      <w:r w:rsidRPr="005F1C0E">
        <w:rPr>
          <w:b/>
          <w:u w:val="single"/>
          <w:lang w:eastAsia="ja-JP"/>
        </w:rPr>
        <w:t>Definitions</w:t>
      </w:r>
      <w:r w:rsidRPr="005F1C0E">
        <w:rPr>
          <w:b/>
          <w:lang w:eastAsia="ja-JP"/>
        </w:rPr>
        <w:t>.</w:t>
      </w:r>
    </w:p>
    <w:p w14:paraId="338AF9E2" w14:textId="77777777" w:rsidR="00934EA8" w:rsidRPr="005F1C0E" w:rsidRDefault="00934EA8" w:rsidP="0019460A">
      <w:pPr>
        <w:widowControl w:val="0"/>
        <w:autoSpaceDE w:val="0"/>
        <w:autoSpaceDN w:val="0"/>
        <w:adjustRightInd w:val="0"/>
        <w:jc w:val="both"/>
        <w:rPr>
          <w:lang w:eastAsia="ja-JP"/>
        </w:rPr>
      </w:pPr>
    </w:p>
    <w:p w14:paraId="75A1187B"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w:t>
      </w:r>
      <w:r w:rsidRPr="005F1C0E">
        <w:rPr>
          <w:b/>
          <w:i/>
          <w:lang w:eastAsia="ja-JP"/>
        </w:rPr>
        <w:t>You</w:t>
      </w:r>
      <w:r w:rsidRPr="005F1C0E">
        <w:rPr>
          <w:lang w:eastAsia="ja-JP"/>
        </w:rPr>
        <w:t>" (or "</w:t>
      </w:r>
      <w:r w:rsidRPr="005F1C0E">
        <w:rPr>
          <w:b/>
          <w:i/>
          <w:lang w:eastAsia="ja-JP"/>
        </w:rPr>
        <w:t>Your</w:t>
      </w:r>
      <w:r w:rsidRPr="005F1C0E">
        <w:rPr>
          <w:lang w:eastAsia="ja-JP"/>
        </w:rPr>
        <w:t xml:space="preserve">") shall mean the copyright owner or legal entity authorized by the copyright owner that is making this Agreement with </w:t>
      </w:r>
      <w:r>
        <w:rPr>
          <w:lang w:eastAsia="ja-JP"/>
        </w:rPr>
        <w:t>P4</w:t>
      </w:r>
      <w:r w:rsidRPr="005F1C0E">
        <w:rPr>
          <w:lang w:eastAsia="ja-JP"/>
        </w:rPr>
        <w:t>. For legal entities, the entity making a Contribution and all other entities that control, are controlled by, or are under common control with that entity are considered to be a</w:t>
      </w:r>
      <w:r>
        <w:rPr>
          <w:lang w:eastAsia="ja-JP"/>
        </w:rPr>
        <w:t xml:space="preserve"> </w:t>
      </w:r>
      <w:r w:rsidRPr="005F1C0E">
        <w:rPr>
          <w:lang w:eastAsia="ja-JP"/>
        </w:rPr>
        <w:t xml:space="preserve">single </w:t>
      </w:r>
      <w:r>
        <w:rPr>
          <w:lang w:eastAsia="ja-JP"/>
        </w:rPr>
        <w:t>“</w:t>
      </w:r>
      <w:r w:rsidRPr="00604FBE">
        <w:rPr>
          <w:b/>
          <w:i/>
          <w:lang w:eastAsia="ja-JP"/>
        </w:rPr>
        <w:t>Contributor</w:t>
      </w:r>
      <w:r w:rsidRPr="005F1C0E">
        <w:rPr>
          <w:lang w:eastAsia="ja-JP"/>
        </w:rPr>
        <w:t>.</w:t>
      </w:r>
      <w:r>
        <w:rPr>
          <w:lang w:eastAsia="ja-JP"/>
        </w:rPr>
        <w:t>”</w:t>
      </w:r>
      <w:r w:rsidRPr="005F1C0E">
        <w:rPr>
          <w:lang w:eastAsia="ja-JP"/>
        </w:rPr>
        <w:t xml:space="preserve"> For the purposes of this definition, "control" means (</w:t>
      </w:r>
      <w:proofErr w:type="spellStart"/>
      <w:r w:rsidRPr="005F1C0E">
        <w:rPr>
          <w:lang w:eastAsia="ja-JP"/>
        </w:rPr>
        <w:t>i</w:t>
      </w:r>
      <w:proofErr w:type="spellEnd"/>
      <w:r w:rsidRPr="005F1C0E">
        <w:rPr>
          <w:lang w:eastAsia="ja-JP"/>
        </w:rPr>
        <w:t>) the power, direct or indirect, to cause the direction or management of such entity, whether by contract or otherwise, or</w:t>
      </w:r>
      <w:r>
        <w:rPr>
          <w:lang w:eastAsia="ja-JP"/>
        </w:rPr>
        <w:t xml:space="preserve"> </w:t>
      </w:r>
      <w:r w:rsidRPr="005F1C0E">
        <w:rPr>
          <w:lang w:eastAsia="ja-JP"/>
        </w:rPr>
        <w:t>(ii) ownership of fifty percent (50%) or more of the outstanding shares, or (iii) beneficial ownership of such entity.</w:t>
      </w:r>
    </w:p>
    <w:p w14:paraId="40352E87" w14:textId="77777777" w:rsidR="00934EA8" w:rsidRPr="005F1C0E" w:rsidRDefault="00934EA8" w:rsidP="0019460A">
      <w:pPr>
        <w:widowControl w:val="0"/>
        <w:autoSpaceDE w:val="0"/>
        <w:autoSpaceDN w:val="0"/>
        <w:adjustRightInd w:val="0"/>
        <w:jc w:val="both"/>
        <w:rPr>
          <w:lang w:eastAsia="ja-JP"/>
        </w:rPr>
      </w:pPr>
    </w:p>
    <w:p w14:paraId="5346D705" w14:textId="7019A2DC"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w:t>
      </w:r>
      <w:r w:rsidRPr="005F1C0E">
        <w:rPr>
          <w:b/>
          <w:i/>
          <w:lang w:eastAsia="ja-JP"/>
        </w:rPr>
        <w:t>Contribution</w:t>
      </w:r>
      <w:r w:rsidRPr="005F1C0E">
        <w:rPr>
          <w:lang w:eastAsia="ja-JP"/>
        </w:rPr>
        <w:t>" shall mean the code, documentation or other works of authorship</w:t>
      </w:r>
      <w:r>
        <w:rPr>
          <w:lang w:eastAsia="ja-JP"/>
        </w:rPr>
        <w:t>,</w:t>
      </w:r>
      <w:r w:rsidRPr="005F1C0E">
        <w:rPr>
          <w:lang w:eastAsia="ja-JP"/>
        </w:rPr>
        <w:t xml:space="preserve"> including any modifications or additions to an existing work, that </w:t>
      </w:r>
      <w:r>
        <w:rPr>
          <w:lang w:eastAsia="ja-JP"/>
        </w:rPr>
        <w:t>are</w:t>
      </w:r>
      <w:r w:rsidRPr="005F1C0E">
        <w:rPr>
          <w:lang w:eastAsia="ja-JP"/>
        </w:rPr>
        <w:t xml:space="preserve"> intentionally submitted by You to </w:t>
      </w:r>
      <w:r>
        <w:rPr>
          <w:lang w:eastAsia="ja-JP"/>
        </w:rPr>
        <w:t>P4</w:t>
      </w:r>
      <w:r w:rsidRPr="005F1C0E">
        <w:rPr>
          <w:lang w:eastAsia="ja-JP"/>
        </w:rPr>
        <w:t xml:space="preserve"> for inclusion in, or documentation of, </w:t>
      </w:r>
      <w:r>
        <w:rPr>
          <w:lang w:eastAsia="ja-JP"/>
        </w:rPr>
        <w:t xml:space="preserve">any of the products owned or managed by P4 </w:t>
      </w:r>
      <w:r w:rsidRPr="005F1C0E">
        <w:rPr>
          <w:lang w:eastAsia="ja-JP"/>
        </w:rPr>
        <w:t>(the "</w:t>
      </w:r>
      <w:r w:rsidRPr="005F1C0E">
        <w:rPr>
          <w:b/>
          <w:i/>
          <w:lang w:eastAsia="ja-JP"/>
        </w:rPr>
        <w:t>Work</w:t>
      </w:r>
      <w:r w:rsidRPr="005F1C0E">
        <w:rPr>
          <w:lang w:eastAsia="ja-JP"/>
        </w:rPr>
        <w:t>"). For the purposes of this definition,</w:t>
      </w:r>
      <w:r>
        <w:rPr>
          <w:lang w:eastAsia="ja-JP"/>
        </w:rPr>
        <w:t xml:space="preserve"> </w:t>
      </w:r>
      <w:r w:rsidRPr="005F1C0E">
        <w:rPr>
          <w:lang w:eastAsia="ja-JP"/>
        </w:rPr>
        <w:t>"</w:t>
      </w:r>
      <w:r w:rsidRPr="005F1C0E">
        <w:rPr>
          <w:b/>
          <w:i/>
          <w:lang w:eastAsia="ja-JP"/>
        </w:rPr>
        <w:t>submitted</w:t>
      </w:r>
      <w:r w:rsidRPr="005F1C0E">
        <w:rPr>
          <w:lang w:eastAsia="ja-JP"/>
        </w:rPr>
        <w:t>" means any form of electronic</w:t>
      </w:r>
      <w:ins w:id="13" w:author="Prem Jonnalagadda" w:date="2015-07-01T15:46:00Z">
        <w:r w:rsidR="00DB3C67">
          <w:rPr>
            <w:lang w:eastAsia="ja-JP"/>
          </w:rPr>
          <w:t>, verbal</w:t>
        </w:r>
      </w:ins>
      <w:r w:rsidR="009166AF">
        <w:rPr>
          <w:lang w:eastAsia="ja-JP"/>
        </w:rPr>
        <w:t xml:space="preserve"> </w:t>
      </w:r>
      <w:r w:rsidRPr="005F1C0E">
        <w:rPr>
          <w:lang w:eastAsia="ja-JP"/>
        </w:rPr>
        <w:t xml:space="preserve">or written communication sent to </w:t>
      </w:r>
      <w:r>
        <w:rPr>
          <w:lang w:eastAsia="ja-JP"/>
        </w:rPr>
        <w:t>P4</w:t>
      </w:r>
      <w:r w:rsidRPr="005F1C0E">
        <w:rPr>
          <w:lang w:eastAsia="ja-JP"/>
        </w:rPr>
        <w:t xml:space="preserve"> or its representatives,</w:t>
      </w:r>
      <w:r>
        <w:rPr>
          <w:lang w:eastAsia="ja-JP"/>
        </w:rPr>
        <w:t xml:space="preserve"> </w:t>
      </w:r>
      <w:r w:rsidRPr="005F1C0E">
        <w:rPr>
          <w:lang w:eastAsia="ja-JP"/>
        </w:rPr>
        <w:t xml:space="preserve">including but not limited to communication on electronic mailing lists, source code control systems, and issue tracking systems that are managed by, or on behalf of, </w:t>
      </w:r>
      <w:r>
        <w:rPr>
          <w:lang w:eastAsia="ja-JP"/>
        </w:rPr>
        <w:t>P4</w:t>
      </w:r>
      <w:r w:rsidRPr="005F1C0E">
        <w:rPr>
          <w:lang w:eastAsia="ja-JP"/>
        </w:rPr>
        <w:t xml:space="preserve"> for the purpose of discussing and improving the Work, but excluding communication that is conspicuously marked or otherwise designated in writing by You as "Not a Contribution."</w:t>
      </w:r>
    </w:p>
    <w:p w14:paraId="5FB3BCD2" w14:textId="77777777" w:rsidR="00934EA8" w:rsidRPr="005F1C0E" w:rsidRDefault="00934EA8" w:rsidP="0019460A">
      <w:pPr>
        <w:widowControl w:val="0"/>
        <w:autoSpaceDE w:val="0"/>
        <w:autoSpaceDN w:val="0"/>
        <w:adjustRightInd w:val="0"/>
        <w:jc w:val="both"/>
        <w:rPr>
          <w:b/>
          <w:lang w:eastAsia="ja-JP"/>
        </w:rPr>
      </w:pPr>
    </w:p>
    <w:p w14:paraId="0D5FB49C" w14:textId="77777777" w:rsidR="00934EA8" w:rsidRPr="005F1C0E" w:rsidRDefault="00934EA8" w:rsidP="0019460A">
      <w:pPr>
        <w:widowControl w:val="0"/>
        <w:autoSpaceDE w:val="0"/>
        <w:autoSpaceDN w:val="0"/>
        <w:adjustRightInd w:val="0"/>
        <w:jc w:val="both"/>
        <w:rPr>
          <w:lang w:eastAsia="ja-JP"/>
        </w:rPr>
      </w:pPr>
      <w:r w:rsidRPr="005F1C0E">
        <w:rPr>
          <w:b/>
          <w:lang w:eastAsia="ja-JP"/>
        </w:rPr>
        <w:t xml:space="preserve">  </w:t>
      </w:r>
      <w:r w:rsidRPr="005F1C0E">
        <w:rPr>
          <w:b/>
          <w:lang w:eastAsia="ja-JP"/>
        </w:rPr>
        <w:tab/>
        <w:t xml:space="preserve"> 2. </w:t>
      </w:r>
      <w:r w:rsidRPr="005F1C0E">
        <w:rPr>
          <w:b/>
          <w:u w:val="single"/>
          <w:lang w:eastAsia="ja-JP"/>
        </w:rPr>
        <w:t>Grant of Copyright License</w:t>
      </w:r>
      <w:r w:rsidRPr="005F1C0E">
        <w:rPr>
          <w:lang w:eastAsia="ja-JP"/>
        </w:rPr>
        <w:t xml:space="preserve">. Subject to the terms and conditions of this Agreement, You hereby grant to </w:t>
      </w:r>
      <w:r>
        <w:rPr>
          <w:lang w:eastAsia="ja-JP"/>
        </w:rPr>
        <w:t>P4</w:t>
      </w:r>
      <w:r w:rsidRPr="005F1C0E">
        <w:rPr>
          <w:lang w:eastAsia="ja-JP"/>
        </w:rPr>
        <w:t xml:space="preserve"> and to recipients of software distributed by </w:t>
      </w:r>
      <w:r>
        <w:rPr>
          <w:lang w:eastAsia="ja-JP"/>
        </w:rPr>
        <w:t>P4</w:t>
      </w:r>
      <w:r w:rsidRPr="005F1C0E">
        <w:rPr>
          <w:lang w:eastAsia="ja-JP"/>
        </w:rPr>
        <w:t xml:space="preserve"> a perpetual, worldwide, non-exclusive, no-charge, royalty-free, irrevocable copyright license to reproduce, prepare derivative works of, publicly display, publicly perform, sublicense, and distribute Your Contributions and such derivative works.</w:t>
      </w:r>
    </w:p>
    <w:p w14:paraId="1E7DF62D" w14:textId="6159DFEE" w:rsidR="00934EA8" w:rsidRPr="005F1C0E" w:rsidRDefault="002B4C6C" w:rsidP="002B4C6C">
      <w:pPr>
        <w:rPr>
          <w:b/>
          <w:lang w:eastAsia="ja-JP"/>
        </w:rPr>
        <w:pPrChange w:id="14" w:author="Prem Jonnalagadda" w:date="2015-07-01T16:01:00Z">
          <w:pPr>
            <w:widowControl w:val="0"/>
            <w:autoSpaceDE w:val="0"/>
            <w:autoSpaceDN w:val="0"/>
            <w:adjustRightInd w:val="0"/>
            <w:jc w:val="both"/>
          </w:pPr>
        </w:pPrChange>
      </w:pPr>
      <w:ins w:id="15" w:author="Prem Jonnalagadda" w:date="2015-07-01T16:01:00Z">
        <w:r>
          <w:rPr>
            <w:b/>
            <w:lang w:eastAsia="ja-JP"/>
          </w:rPr>
          <w:br w:type="page"/>
        </w:r>
      </w:ins>
    </w:p>
    <w:p w14:paraId="47C928FC" w14:textId="77777777" w:rsidR="00934EA8" w:rsidRPr="005F1C0E" w:rsidRDefault="00934EA8" w:rsidP="0019460A">
      <w:pPr>
        <w:widowControl w:val="0"/>
        <w:autoSpaceDE w:val="0"/>
        <w:autoSpaceDN w:val="0"/>
        <w:adjustRightInd w:val="0"/>
        <w:jc w:val="both"/>
        <w:rPr>
          <w:lang w:eastAsia="ja-JP"/>
        </w:rPr>
      </w:pPr>
      <w:r w:rsidRPr="005F1C0E">
        <w:rPr>
          <w:b/>
          <w:lang w:eastAsia="ja-JP"/>
        </w:rPr>
        <w:t xml:space="preserve">   </w:t>
      </w:r>
      <w:r w:rsidRPr="005F1C0E">
        <w:rPr>
          <w:b/>
          <w:lang w:eastAsia="ja-JP"/>
        </w:rPr>
        <w:tab/>
        <w:t xml:space="preserve">3. </w:t>
      </w:r>
      <w:r w:rsidRPr="005F1C0E">
        <w:rPr>
          <w:b/>
          <w:u w:val="single"/>
          <w:lang w:eastAsia="ja-JP"/>
        </w:rPr>
        <w:t>Grant of Patent License</w:t>
      </w:r>
      <w:r w:rsidRPr="005F1C0E">
        <w:rPr>
          <w:lang w:eastAsia="ja-JP"/>
        </w:rPr>
        <w:t xml:space="preserve">. Subject to the terms and conditions of this Agreement, You hereby grant to </w:t>
      </w:r>
      <w:r>
        <w:rPr>
          <w:lang w:eastAsia="ja-JP"/>
        </w:rPr>
        <w:t>P4</w:t>
      </w:r>
      <w:r w:rsidRPr="005F1C0E">
        <w:rPr>
          <w:lang w:eastAsia="ja-JP"/>
        </w:rPr>
        <w:t xml:space="preserve"> and to recipients of software distributed by </w:t>
      </w:r>
      <w:r>
        <w:rPr>
          <w:lang w:eastAsia="ja-JP"/>
        </w:rPr>
        <w:t>P4</w:t>
      </w:r>
      <w:r w:rsidRPr="005F1C0E">
        <w:rPr>
          <w:lang w:eastAsia="ja-JP"/>
        </w:rPr>
        <w:t xml:space="preserve"> a perpetual, worldwide, non-</w:t>
      </w:r>
      <w:r w:rsidRPr="005F1C0E">
        <w:rPr>
          <w:lang w:eastAsia="ja-JP"/>
        </w:rPr>
        <w:lastRenderedPageBreak/>
        <w:t>exclusive, no-charge, royalty-free, irrevocable (except as stated in this section) patent license to make, have made, use, offer to sell, sell, import, and otherwise transfer the Work, where such license applies only to those patent claims licensable</w:t>
      </w:r>
      <w:r>
        <w:rPr>
          <w:lang w:eastAsia="ja-JP"/>
        </w:rPr>
        <w:t xml:space="preserve"> </w:t>
      </w:r>
      <w:r w:rsidRPr="005F1C0E">
        <w:rPr>
          <w:lang w:eastAsia="ja-JP"/>
        </w:rPr>
        <w:t>by You that are necessarily infringed by Your Contribution(s) alone or by combination of Your Contribution(s) with the Work to which such Contribution(s) were submitted. If any entity institutes patent litigation against You or any other entity (including a cross-claim or countercla</w:t>
      </w:r>
      <w:r>
        <w:rPr>
          <w:lang w:eastAsia="ja-JP"/>
        </w:rPr>
        <w:t>im in a lawsuit) alleging that Y</w:t>
      </w:r>
      <w:r w:rsidRPr="005F1C0E">
        <w:rPr>
          <w:lang w:eastAsia="ja-JP"/>
        </w:rPr>
        <w:t>our Cont</w:t>
      </w:r>
      <w:r>
        <w:rPr>
          <w:lang w:eastAsia="ja-JP"/>
        </w:rPr>
        <w:t>ribution, or the Work to which Y</w:t>
      </w:r>
      <w:r w:rsidRPr="005F1C0E">
        <w:rPr>
          <w:lang w:eastAsia="ja-JP"/>
        </w:rPr>
        <w:t>ou have contributed, constitutes</w:t>
      </w:r>
      <w:r>
        <w:rPr>
          <w:lang w:eastAsia="ja-JP"/>
        </w:rPr>
        <w:t xml:space="preserve"> </w:t>
      </w:r>
      <w:r w:rsidRPr="005F1C0E">
        <w:rPr>
          <w:lang w:eastAsia="ja-JP"/>
        </w:rPr>
        <w:t>direct or contributory patent infringement, then any patent licenses granted to that entity under this Agreement for that Contribution or Work shall terminate as of the date such litigation is filed.</w:t>
      </w:r>
    </w:p>
    <w:p w14:paraId="0B361714" w14:textId="77777777" w:rsidR="00934EA8" w:rsidRPr="005F1C0E" w:rsidRDefault="00934EA8" w:rsidP="0019460A">
      <w:pPr>
        <w:widowControl w:val="0"/>
        <w:autoSpaceDE w:val="0"/>
        <w:autoSpaceDN w:val="0"/>
        <w:adjustRightInd w:val="0"/>
        <w:jc w:val="both"/>
        <w:rPr>
          <w:lang w:eastAsia="ja-JP"/>
        </w:rPr>
      </w:pPr>
    </w:p>
    <w:p w14:paraId="35201157" w14:textId="5B96D698"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4. </w:t>
      </w:r>
      <w:r>
        <w:rPr>
          <w:b/>
          <w:u w:val="single"/>
          <w:lang w:eastAsia="ja-JP"/>
        </w:rPr>
        <w:t xml:space="preserve">Right to Grant </w:t>
      </w:r>
      <w:r w:rsidRPr="002F3590">
        <w:rPr>
          <w:b/>
          <w:u w:val="single"/>
          <w:lang w:eastAsia="ja-JP"/>
        </w:rPr>
        <w:t>Licenses</w:t>
      </w:r>
      <w:r>
        <w:rPr>
          <w:b/>
          <w:lang w:eastAsia="ja-JP"/>
        </w:rPr>
        <w:t xml:space="preserve">. </w:t>
      </w:r>
      <w:r w:rsidRPr="002F3590">
        <w:rPr>
          <w:lang w:eastAsia="ja-JP"/>
        </w:rPr>
        <w:t>You</w:t>
      </w:r>
      <w:r w:rsidRPr="005F1C0E">
        <w:rPr>
          <w:lang w:eastAsia="ja-JP"/>
        </w:rPr>
        <w:t xml:space="preserve"> represent that </w:t>
      </w:r>
      <w:proofErr w:type="gramStart"/>
      <w:r w:rsidRPr="005F1C0E">
        <w:rPr>
          <w:lang w:eastAsia="ja-JP"/>
        </w:rPr>
        <w:t>You</w:t>
      </w:r>
      <w:proofErr w:type="gramEnd"/>
      <w:r w:rsidRPr="005F1C0E">
        <w:rPr>
          <w:lang w:eastAsia="ja-JP"/>
        </w:rPr>
        <w:t xml:space="preserve"> are legally entitled to grant the above license</w:t>
      </w:r>
      <w:r>
        <w:rPr>
          <w:lang w:eastAsia="ja-JP"/>
        </w:rPr>
        <w:t xml:space="preserve">s. If your employer(s) has (have) rights to intellectual property that you create that includes your Contributions, you represent that you have received permission to make Contributions on behalf of that employer, that your employer has waived such rights for your Contributions to P4, </w:t>
      </w:r>
      <w:r w:rsidR="00E22D4C">
        <w:rPr>
          <w:lang w:eastAsia="ja-JP"/>
        </w:rPr>
        <w:t>and</w:t>
      </w:r>
      <w:r>
        <w:rPr>
          <w:lang w:eastAsia="ja-JP"/>
        </w:rPr>
        <w:t xml:space="preserve"> that your employer has executed a separate Institutional CLA with P4.</w:t>
      </w:r>
    </w:p>
    <w:p w14:paraId="2A45FD7D" w14:textId="77777777" w:rsidR="00934EA8" w:rsidRPr="005F1C0E" w:rsidRDefault="00934EA8" w:rsidP="0019460A">
      <w:pPr>
        <w:widowControl w:val="0"/>
        <w:autoSpaceDE w:val="0"/>
        <w:autoSpaceDN w:val="0"/>
        <w:adjustRightInd w:val="0"/>
        <w:jc w:val="both"/>
        <w:rPr>
          <w:lang w:eastAsia="ja-JP"/>
        </w:rPr>
      </w:pPr>
    </w:p>
    <w:p w14:paraId="5A1A77CE"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5. </w:t>
      </w:r>
      <w:r>
        <w:rPr>
          <w:b/>
          <w:u w:val="single"/>
          <w:lang w:eastAsia="ja-JP"/>
        </w:rPr>
        <w:t>Original Creation</w:t>
      </w:r>
      <w:r w:rsidRPr="002F3590">
        <w:rPr>
          <w:b/>
          <w:lang w:eastAsia="ja-JP"/>
        </w:rPr>
        <w:t xml:space="preserve">.  </w:t>
      </w:r>
      <w:r w:rsidRPr="005F1C0E">
        <w:rPr>
          <w:lang w:eastAsia="ja-JP"/>
        </w:rPr>
        <w:t xml:space="preserve">You represent that each of Your Contributions is </w:t>
      </w:r>
      <w:proofErr w:type="gramStart"/>
      <w:r w:rsidRPr="005F1C0E">
        <w:rPr>
          <w:lang w:eastAsia="ja-JP"/>
        </w:rPr>
        <w:t>Your</w:t>
      </w:r>
      <w:proofErr w:type="gramEnd"/>
      <w:r w:rsidRPr="005F1C0E">
        <w:rPr>
          <w:lang w:eastAsia="ja-JP"/>
        </w:rPr>
        <w:t xml:space="preserve"> original creation (see section 7 for submissions on behalf of others).</w:t>
      </w:r>
      <w:r>
        <w:rPr>
          <w:lang w:eastAsia="ja-JP"/>
        </w:rPr>
        <w:t xml:space="preserve">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472FA0B" w14:textId="77777777" w:rsidR="00934EA8" w:rsidRPr="005F1C0E" w:rsidRDefault="00934EA8" w:rsidP="0019460A">
      <w:pPr>
        <w:widowControl w:val="0"/>
        <w:autoSpaceDE w:val="0"/>
        <w:autoSpaceDN w:val="0"/>
        <w:adjustRightInd w:val="0"/>
        <w:jc w:val="both"/>
        <w:rPr>
          <w:lang w:eastAsia="ja-JP"/>
        </w:rPr>
      </w:pPr>
    </w:p>
    <w:p w14:paraId="09EF5A88"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6. </w:t>
      </w:r>
      <w:r>
        <w:rPr>
          <w:b/>
          <w:u w:val="single"/>
          <w:lang w:eastAsia="ja-JP"/>
        </w:rPr>
        <w:t xml:space="preserve">Support; Warranty </w:t>
      </w:r>
      <w:r w:rsidRPr="00565B8C">
        <w:rPr>
          <w:b/>
          <w:u w:val="single"/>
          <w:lang w:eastAsia="ja-JP"/>
        </w:rPr>
        <w:t>Disclaimer</w:t>
      </w:r>
      <w:r>
        <w:rPr>
          <w:b/>
          <w:lang w:eastAsia="ja-JP"/>
        </w:rPr>
        <w:t xml:space="preserve">.  </w:t>
      </w:r>
      <w:r w:rsidRPr="00565B8C">
        <w:rPr>
          <w:lang w:eastAsia="ja-JP"/>
        </w:rPr>
        <w:t>You</w:t>
      </w:r>
      <w:r w:rsidRPr="005F1C0E">
        <w:rPr>
          <w:lang w:eastAsia="ja-JP"/>
        </w:rPr>
        <w:t xml:space="preserve"> are not expected to provide support for Your Contributions, except to the extent </w:t>
      </w:r>
      <w:proofErr w:type="gramStart"/>
      <w:r w:rsidRPr="005F1C0E">
        <w:rPr>
          <w:lang w:eastAsia="ja-JP"/>
        </w:rPr>
        <w:t>You</w:t>
      </w:r>
      <w:proofErr w:type="gramEnd"/>
      <w:r w:rsidRPr="005F1C0E">
        <w:rPr>
          <w:lang w:eastAsia="ja-JP"/>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w:t>
      </w:r>
      <w:r>
        <w:rPr>
          <w:lang w:eastAsia="ja-JP"/>
        </w:rPr>
        <w:t xml:space="preserve"> </w:t>
      </w:r>
      <w:r w:rsidRPr="005F1C0E">
        <w:rPr>
          <w:lang w:eastAsia="ja-JP"/>
        </w:rPr>
        <w:t>MERCHANTABILITY, or FITNESS FOR A PARTICULAR PURPOSE.</w:t>
      </w:r>
    </w:p>
    <w:p w14:paraId="3E70C16A" w14:textId="77777777" w:rsidR="00934EA8" w:rsidRPr="005F1C0E" w:rsidRDefault="00934EA8" w:rsidP="0019460A">
      <w:pPr>
        <w:widowControl w:val="0"/>
        <w:autoSpaceDE w:val="0"/>
        <w:autoSpaceDN w:val="0"/>
        <w:adjustRightInd w:val="0"/>
        <w:jc w:val="both"/>
        <w:rPr>
          <w:lang w:eastAsia="ja-JP"/>
        </w:rPr>
      </w:pPr>
    </w:p>
    <w:p w14:paraId="06B8C738"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7. </w:t>
      </w:r>
      <w:r>
        <w:rPr>
          <w:b/>
          <w:u w:val="single"/>
          <w:lang w:eastAsia="ja-JP"/>
        </w:rPr>
        <w:t>Contributions That Are Not Your Original Creation</w:t>
      </w:r>
      <w:r w:rsidRPr="00565B8C">
        <w:rPr>
          <w:b/>
          <w:lang w:eastAsia="ja-JP"/>
        </w:rPr>
        <w:t xml:space="preserve">.  </w:t>
      </w:r>
      <w:r w:rsidRPr="005F1C0E">
        <w:rPr>
          <w:lang w:eastAsia="ja-JP"/>
        </w:rPr>
        <w:t xml:space="preserve">Should You wish to submit work that is not Your original creation, You may submit it to </w:t>
      </w:r>
      <w:r>
        <w:rPr>
          <w:lang w:eastAsia="ja-JP"/>
        </w:rPr>
        <w:t>P4</w:t>
      </w:r>
      <w:r w:rsidRPr="005F1C0E">
        <w:rPr>
          <w:lang w:eastAsia="ja-JP"/>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79BF5C4C" w14:textId="77777777" w:rsidR="00934EA8" w:rsidRPr="005F1C0E" w:rsidRDefault="00934EA8" w:rsidP="0019460A">
      <w:pPr>
        <w:widowControl w:val="0"/>
        <w:autoSpaceDE w:val="0"/>
        <w:autoSpaceDN w:val="0"/>
        <w:adjustRightInd w:val="0"/>
        <w:jc w:val="both"/>
        <w:rPr>
          <w:lang w:eastAsia="ja-JP"/>
        </w:rPr>
      </w:pPr>
    </w:p>
    <w:p w14:paraId="3D44CF36" w14:textId="77777777" w:rsidR="00934EA8" w:rsidRPr="005F1C0E" w:rsidRDefault="00934EA8" w:rsidP="0019460A">
      <w:pPr>
        <w:widowControl w:val="0"/>
        <w:autoSpaceDE w:val="0"/>
        <w:autoSpaceDN w:val="0"/>
        <w:adjustRightInd w:val="0"/>
        <w:jc w:val="both"/>
        <w:rPr>
          <w:lang w:eastAsia="ja-JP"/>
        </w:rPr>
      </w:pPr>
      <w:r w:rsidRPr="005F1C0E">
        <w:rPr>
          <w:lang w:eastAsia="ja-JP"/>
        </w:rPr>
        <w:t xml:space="preserve">   </w:t>
      </w:r>
      <w:r>
        <w:rPr>
          <w:lang w:eastAsia="ja-JP"/>
        </w:rPr>
        <w:tab/>
      </w:r>
      <w:r w:rsidRPr="005F1C0E">
        <w:rPr>
          <w:lang w:eastAsia="ja-JP"/>
        </w:rPr>
        <w:t xml:space="preserve">8. </w:t>
      </w:r>
      <w:r>
        <w:rPr>
          <w:b/>
          <w:u w:val="single"/>
          <w:lang w:eastAsia="ja-JP"/>
        </w:rPr>
        <w:t>Required Notifications</w:t>
      </w:r>
      <w:r w:rsidRPr="00565B8C">
        <w:rPr>
          <w:b/>
          <w:lang w:eastAsia="ja-JP"/>
        </w:rPr>
        <w:t xml:space="preserve">.  </w:t>
      </w:r>
      <w:r>
        <w:rPr>
          <w:lang w:eastAsia="ja-JP"/>
        </w:rPr>
        <w:t>You agree to notify P4 of any facts or circumstances of which you become aware that would make these representations inaccurate in any respect.</w:t>
      </w:r>
    </w:p>
    <w:p w14:paraId="13CE3159" w14:textId="77777777" w:rsidR="00934EA8" w:rsidRPr="005F1C0E" w:rsidRDefault="00934EA8" w:rsidP="0019460A">
      <w:pPr>
        <w:jc w:val="both"/>
      </w:pPr>
    </w:p>
    <w:p w14:paraId="5CD16C0D" w14:textId="59740EBE" w:rsidR="003E1638" w:rsidRPr="00825CEA" w:rsidRDefault="003E1638" w:rsidP="00DF1CC5">
      <w:pPr>
        <w:spacing w:after="120"/>
        <w:jc w:val="both"/>
        <w:rPr>
          <w:u w:val="single"/>
        </w:rPr>
      </w:pPr>
    </w:p>
    <w:sectPr w:rsidR="003E1638" w:rsidRPr="00825CEA" w:rsidSect="001946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1022F"/>
    <w:multiLevelType w:val="hybridMultilevel"/>
    <w:tmpl w:val="4D3A23AE"/>
    <w:lvl w:ilvl="0" w:tplc="24FC1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083BB4"/>
    <w:multiLevelType w:val="hybridMultilevel"/>
    <w:tmpl w:val="3D764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B351C"/>
    <w:multiLevelType w:val="hybridMultilevel"/>
    <w:tmpl w:val="432EC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42"/>
    <w:rsid w:val="0002707E"/>
    <w:rsid w:val="00031D0E"/>
    <w:rsid w:val="000D428D"/>
    <w:rsid w:val="000D6722"/>
    <w:rsid w:val="00104D76"/>
    <w:rsid w:val="00106955"/>
    <w:rsid w:val="0019460A"/>
    <w:rsid w:val="001D3AB0"/>
    <w:rsid w:val="00266EE9"/>
    <w:rsid w:val="002B4C6C"/>
    <w:rsid w:val="003E1638"/>
    <w:rsid w:val="003E2B74"/>
    <w:rsid w:val="003E5CFB"/>
    <w:rsid w:val="00471DA4"/>
    <w:rsid w:val="00490B81"/>
    <w:rsid w:val="00491645"/>
    <w:rsid w:val="004A7008"/>
    <w:rsid w:val="0064717A"/>
    <w:rsid w:val="006D1DA3"/>
    <w:rsid w:val="006F1CB6"/>
    <w:rsid w:val="007560C8"/>
    <w:rsid w:val="00793301"/>
    <w:rsid w:val="00825CEA"/>
    <w:rsid w:val="00867561"/>
    <w:rsid w:val="008C3530"/>
    <w:rsid w:val="008D0B42"/>
    <w:rsid w:val="009166AF"/>
    <w:rsid w:val="00934EA8"/>
    <w:rsid w:val="00936BC6"/>
    <w:rsid w:val="00963701"/>
    <w:rsid w:val="009733DC"/>
    <w:rsid w:val="00994DF3"/>
    <w:rsid w:val="009B1B7A"/>
    <w:rsid w:val="009C5832"/>
    <w:rsid w:val="009D74E7"/>
    <w:rsid w:val="00AE0524"/>
    <w:rsid w:val="00B1706E"/>
    <w:rsid w:val="00B3244B"/>
    <w:rsid w:val="00B628D4"/>
    <w:rsid w:val="00BA346A"/>
    <w:rsid w:val="00BD3A0D"/>
    <w:rsid w:val="00BF3161"/>
    <w:rsid w:val="00C541DD"/>
    <w:rsid w:val="00CA2B91"/>
    <w:rsid w:val="00CD0060"/>
    <w:rsid w:val="00CD048B"/>
    <w:rsid w:val="00D00ADB"/>
    <w:rsid w:val="00DA2158"/>
    <w:rsid w:val="00DA2B01"/>
    <w:rsid w:val="00DB3C67"/>
    <w:rsid w:val="00DD30CA"/>
    <w:rsid w:val="00DF1CC5"/>
    <w:rsid w:val="00DF477F"/>
    <w:rsid w:val="00E05B62"/>
    <w:rsid w:val="00E22D4C"/>
    <w:rsid w:val="00E31E5B"/>
    <w:rsid w:val="00EB634B"/>
    <w:rsid w:val="00ED685B"/>
    <w:rsid w:val="00EE55D4"/>
    <w:rsid w:val="00EE798D"/>
    <w:rsid w:val="00F43443"/>
    <w:rsid w:val="00FB7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CCA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55"/>
    <w:pPr>
      <w:ind w:left="720"/>
      <w:contextualSpacing/>
    </w:pPr>
  </w:style>
  <w:style w:type="paragraph" w:styleId="BalloonText">
    <w:name w:val="Balloon Text"/>
    <w:basedOn w:val="Normal"/>
    <w:link w:val="BalloonTextChar"/>
    <w:uiPriority w:val="99"/>
    <w:semiHidden/>
    <w:unhideWhenUsed/>
    <w:rsid w:val="009D7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D74E7"/>
    <w:rPr>
      <w:rFonts w:ascii="Lucida Grande" w:hAnsi="Lucida Grande"/>
      <w:sz w:val="18"/>
      <w:szCs w:val="18"/>
      <w:lang w:eastAsia="en-US"/>
    </w:rPr>
  </w:style>
  <w:style w:type="character" w:styleId="CommentReference">
    <w:name w:val="annotation reference"/>
    <w:basedOn w:val="DefaultParagraphFont"/>
    <w:uiPriority w:val="99"/>
    <w:semiHidden/>
    <w:unhideWhenUsed/>
    <w:rsid w:val="009733DC"/>
    <w:rPr>
      <w:sz w:val="16"/>
      <w:szCs w:val="16"/>
    </w:rPr>
  </w:style>
  <w:style w:type="paragraph" w:styleId="CommentText">
    <w:name w:val="annotation text"/>
    <w:basedOn w:val="Normal"/>
    <w:link w:val="CommentTextChar"/>
    <w:uiPriority w:val="99"/>
    <w:semiHidden/>
    <w:unhideWhenUsed/>
    <w:rsid w:val="009733DC"/>
    <w:rPr>
      <w:sz w:val="20"/>
      <w:szCs w:val="20"/>
    </w:rPr>
  </w:style>
  <w:style w:type="character" w:customStyle="1" w:styleId="CommentTextChar">
    <w:name w:val="Comment Text Char"/>
    <w:basedOn w:val="DefaultParagraphFont"/>
    <w:link w:val="CommentText"/>
    <w:uiPriority w:val="99"/>
    <w:semiHidden/>
    <w:rsid w:val="009733DC"/>
    <w:rPr>
      <w:lang w:eastAsia="en-US"/>
    </w:rPr>
  </w:style>
  <w:style w:type="paragraph" w:styleId="CommentSubject">
    <w:name w:val="annotation subject"/>
    <w:basedOn w:val="CommentText"/>
    <w:next w:val="CommentText"/>
    <w:link w:val="CommentSubjectChar"/>
    <w:uiPriority w:val="99"/>
    <w:semiHidden/>
    <w:unhideWhenUsed/>
    <w:rsid w:val="009733DC"/>
    <w:rPr>
      <w:b/>
      <w:bCs/>
    </w:rPr>
  </w:style>
  <w:style w:type="character" w:customStyle="1" w:styleId="CommentSubjectChar">
    <w:name w:val="Comment Subject Char"/>
    <w:basedOn w:val="CommentTextChar"/>
    <w:link w:val="CommentSubject"/>
    <w:uiPriority w:val="99"/>
    <w:semiHidden/>
    <w:rsid w:val="009733DC"/>
    <w:rPr>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55"/>
    <w:pPr>
      <w:ind w:left="720"/>
      <w:contextualSpacing/>
    </w:pPr>
  </w:style>
  <w:style w:type="paragraph" w:styleId="BalloonText">
    <w:name w:val="Balloon Text"/>
    <w:basedOn w:val="Normal"/>
    <w:link w:val="BalloonTextChar"/>
    <w:uiPriority w:val="99"/>
    <w:semiHidden/>
    <w:unhideWhenUsed/>
    <w:rsid w:val="009D7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D74E7"/>
    <w:rPr>
      <w:rFonts w:ascii="Lucida Grande" w:hAnsi="Lucida Grande"/>
      <w:sz w:val="18"/>
      <w:szCs w:val="18"/>
      <w:lang w:eastAsia="en-US"/>
    </w:rPr>
  </w:style>
  <w:style w:type="character" w:styleId="CommentReference">
    <w:name w:val="annotation reference"/>
    <w:basedOn w:val="DefaultParagraphFont"/>
    <w:uiPriority w:val="99"/>
    <w:semiHidden/>
    <w:unhideWhenUsed/>
    <w:rsid w:val="009733DC"/>
    <w:rPr>
      <w:sz w:val="16"/>
      <w:szCs w:val="16"/>
    </w:rPr>
  </w:style>
  <w:style w:type="paragraph" w:styleId="CommentText">
    <w:name w:val="annotation text"/>
    <w:basedOn w:val="Normal"/>
    <w:link w:val="CommentTextChar"/>
    <w:uiPriority w:val="99"/>
    <w:semiHidden/>
    <w:unhideWhenUsed/>
    <w:rsid w:val="009733DC"/>
    <w:rPr>
      <w:sz w:val="20"/>
      <w:szCs w:val="20"/>
    </w:rPr>
  </w:style>
  <w:style w:type="character" w:customStyle="1" w:styleId="CommentTextChar">
    <w:name w:val="Comment Text Char"/>
    <w:basedOn w:val="DefaultParagraphFont"/>
    <w:link w:val="CommentText"/>
    <w:uiPriority w:val="99"/>
    <w:semiHidden/>
    <w:rsid w:val="009733DC"/>
    <w:rPr>
      <w:lang w:eastAsia="en-US"/>
    </w:rPr>
  </w:style>
  <w:style w:type="paragraph" w:styleId="CommentSubject">
    <w:name w:val="annotation subject"/>
    <w:basedOn w:val="CommentText"/>
    <w:next w:val="CommentText"/>
    <w:link w:val="CommentSubjectChar"/>
    <w:uiPriority w:val="99"/>
    <w:semiHidden/>
    <w:unhideWhenUsed/>
    <w:rsid w:val="009733DC"/>
    <w:rPr>
      <w:b/>
      <w:bCs/>
    </w:rPr>
  </w:style>
  <w:style w:type="character" w:customStyle="1" w:styleId="CommentSubjectChar">
    <w:name w:val="Comment Subject Char"/>
    <w:basedOn w:val="CommentTextChar"/>
    <w:link w:val="CommentSubject"/>
    <w:uiPriority w:val="99"/>
    <w:semiHidden/>
    <w:rsid w:val="009733D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2409</Words>
  <Characters>13733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Jonnalagadda</dc:creator>
  <cp:keywords/>
  <dc:description/>
  <cp:lastModifiedBy>Prem Jonnalagadda</cp:lastModifiedBy>
  <cp:revision>4</cp:revision>
  <cp:lastPrinted>2015-07-01T22:57:00Z</cp:lastPrinted>
  <dcterms:created xsi:type="dcterms:W3CDTF">2015-07-01T22:57:00Z</dcterms:created>
  <dcterms:modified xsi:type="dcterms:W3CDTF">2015-07-01T23:02:00Z</dcterms:modified>
  <cp:category/>
</cp:coreProperties>
</file>